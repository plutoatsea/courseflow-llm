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37C1A" w14:textId="51042924" w:rsidR="008E3177" w:rsidRPr="001451A6" w:rsidRDefault="00857F97" w:rsidP="00857F97">
      <w:pPr>
        <w:spacing w:after="120"/>
        <w:ind w:left="1080" w:hanging="1080"/>
        <w:rPr>
          <w:b/>
        </w:rPr>
      </w:pPr>
      <w:r w:rsidRPr="001451A6">
        <w:rPr>
          <w:b/>
        </w:rPr>
        <w:t>The 21</w:t>
      </w:r>
      <w:r w:rsidRPr="001451A6">
        <w:rPr>
          <w:b/>
          <w:vertAlign w:val="superscript"/>
        </w:rPr>
        <w:t>st</w:t>
      </w:r>
      <w:r w:rsidRPr="001451A6">
        <w:rPr>
          <w:b/>
        </w:rPr>
        <w:t xml:space="preserve"> Century Physics Classroom: How Research Informs Classroom Design.</w:t>
      </w:r>
    </w:p>
    <w:p w14:paraId="169CC2BF" w14:textId="27AB2857" w:rsidR="00857F97" w:rsidRPr="001451A6" w:rsidRDefault="00857F97" w:rsidP="00857F97">
      <w:pPr>
        <w:spacing w:after="120"/>
        <w:ind w:left="1080" w:hanging="1080"/>
        <w:rPr>
          <w:i/>
        </w:rPr>
      </w:pPr>
      <w:r w:rsidRPr="001451A6">
        <w:rPr>
          <w:i/>
        </w:rPr>
        <w:t>Chris Whittaker</w:t>
      </w:r>
      <w:r w:rsidR="00C5361D" w:rsidRPr="001451A6">
        <w:rPr>
          <w:i/>
        </w:rPr>
        <w:t xml:space="preserve"> and Liz Charles</w:t>
      </w:r>
      <w:r w:rsidR="00DA5DEA" w:rsidRPr="001451A6">
        <w:rPr>
          <w:i/>
        </w:rPr>
        <w:t xml:space="preserve"> – Dawson College, Montreal, QC.</w:t>
      </w:r>
    </w:p>
    <w:p w14:paraId="16E7CFF0" w14:textId="77777777" w:rsidR="00857F97" w:rsidRPr="001451A6" w:rsidRDefault="00857F97"/>
    <w:p w14:paraId="5620E6A7" w14:textId="77777777" w:rsidR="00857F97" w:rsidRPr="001451A6" w:rsidRDefault="00857F97"/>
    <w:p w14:paraId="40D94F47" w14:textId="6397C34E" w:rsidR="00BE757F" w:rsidRPr="001451A6" w:rsidRDefault="00047463">
      <w:r w:rsidRPr="001451A6">
        <w:t>Traditional</w:t>
      </w:r>
      <w:r w:rsidR="00120E13" w:rsidRPr="001451A6">
        <w:t xml:space="preserve"> </w:t>
      </w:r>
      <w:r w:rsidR="00F02479" w:rsidRPr="001451A6">
        <w:t xml:space="preserve">post-secondary </w:t>
      </w:r>
      <w:r w:rsidR="00120E13" w:rsidRPr="001451A6">
        <w:t xml:space="preserve">classroom design </w:t>
      </w:r>
      <w:r w:rsidR="005D0AD3" w:rsidRPr="001451A6">
        <w:t xml:space="preserve">is </w:t>
      </w:r>
      <w:r w:rsidR="00EA65CF" w:rsidRPr="001451A6">
        <w:t>largely</w:t>
      </w:r>
      <w:r w:rsidR="00120E13" w:rsidRPr="001451A6">
        <w:t xml:space="preserve"> based on </w:t>
      </w:r>
      <w:r w:rsidR="00EA65CF" w:rsidRPr="001451A6">
        <w:t xml:space="preserve">facilitating </w:t>
      </w:r>
      <w:r w:rsidR="00120E13" w:rsidRPr="001451A6">
        <w:t>the transfer of information from expert to novice</w:t>
      </w:r>
      <w:r w:rsidR="00870CF1" w:rsidRPr="001451A6">
        <w:t xml:space="preserve">: </w:t>
      </w:r>
      <w:r w:rsidR="00802D88" w:rsidRPr="001451A6">
        <w:t>t</w:t>
      </w:r>
      <w:r w:rsidR="00870CF1" w:rsidRPr="001451A6">
        <w:t xml:space="preserve">here’s a place at the front </w:t>
      </w:r>
      <w:r w:rsidR="00FA4B91" w:rsidRPr="001451A6">
        <w:t>for</w:t>
      </w:r>
      <w:r w:rsidR="00870CF1" w:rsidRPr="001451A6">
        <w:t xml:space="preserve"> the </w:t>
      </w:r>
      <w:r w:rsidR="00BE757F" w:rsidRPr="001451A6">
        <w:t xml:space="preserve">teacher </w:t>
      </w:r>
      <w:r w:rsidR="00911B05" w:rsidRPr="001451A6">
        <w:t>to talk</w:t>
      </w:r>
      <w:r w:rsidR="00C73DDC" w:rsidRPr="001451A6">
        <w:t>,</w:t>
      </w:r>
      <w:r w:rsidR="00911B05" w:rsidRPr="001451A6">
        <w:t xml:space="preserve"> </w:t>
      </w:r>
      <w:r w:rsidR="00870CF1" w:rsidRPr="001451A6">
        <w:t xml:space="preserve">and </w:t>
      </w:r>
      <w:r w:rsidR="00911B05" w:rsidRPr="001451A6">
        <w:t xml:space="preserve">there are places for the students to listen – usually in </w:t>
      </w:r>
      <w:r w:rsidR="00870CF1" w:rsidRPr="001451A6">
        <w:t xml:space="preserve">front-facing rows </w:t>
      </w:r>
      <w:r w:rsidR="00911B05" w:rsidRPr="001451A6">
        <w:t>of desks</w:t>
      </w:r>
      <w:r w:rsidR="0010140A" w:rsidRPr="001451A6">
        <w:t>.</w:t>
      </w:r>
    </w:p>
    <w:p w14:paraId="37256B71" w14:textId="77777777" w:rsidR="00BE757F" w:rsidRPr="001451A6" w:rsidRDefault="00BE757F"/>
    <w:p w14:paraId="4A63BAAD" w14:textId="5616994A" w:rsidR="00047463" w:rsidRPr="001451A6" w:rsidRDefault="00047463">
      <w:r w:rsidRPr="001451A6">
        <w:t>Modern classrooms</w:t>
      </w:r>
      <w:r w:rsidR="00296CA8" w:rsidRPr="001451A6">
        <w:t>,</w:t>
      </w:r>
      <w:r w:rsidRPr="001451A6">
        <w:t xml:space="preserve"> however, can – and should – do much more. </w:t>
      </w:r>
    </w:p>
    <w:p w14:paraId="0A960EB7" w14:textId="77777777" w:rsidR="00047463" w:rsidRPr="001451A6" w:rsidRDefault="00047463"/>
    <w:p w14:paraId="769786D3" w14:textId="7ECFC17A" w:rsidR="00E225F2" w:rsidRPr="001451A6" w:rsidRDefault="005D0AD3">
      <w:pPr>
        <w:rPr>
          <w:rPrChange w:id="0" w:author="Elizabeth Charles" w:date="2013-09-15T18:54:00Z">
            <w:rPr/>
          </w:rPrChange>
        </w:rPr>
      </w:pPr>
      <w:r w:rsidRPr="001451A6">
        <w:t xml:space="preserve">Instead of </w:t>
      </w:r>
      <w:r w:rsidR="000B5734" w:rsidRPr="001451A6">
        <w:t>being passive</w:t>
      </w:r>
      <w:r w:rsidR="00802D88" w:rsidRPr="001451A6">
        <w:t>,</w:t>
      </w:r>
      <w:r w:rsidR="000B5734" w:rsidRPr="001451A6">
        <w:t xml:space="preserve"> </w:t>
      </w:r>
      <w:r w:rsidR="00802D88" w:rsidRPr="001451A6">
        <w:t xml:space="preserve">teacher-centred spaces, </w:t>
      </w:r>
      <w:r w:rsidR="000B5734" w:rsidRPr="001451A6">
        <w:t xml:space="preserve">classrooms should be designed with </w:t>
      </w:r>
      <w:r w:rsidR="00101924" w:rsidRPr="001451A6">
        <w:t xml:space="preserve">student-centred, </w:t>
      </w:r>
      <w:r w:rsidR="000B5734" w:rsidRPr="001451A6">
        <w:t xml:space="preserve">active-learning strategies in mind. </w:t>
      </w:r>
      <w:r w:rsidR="00E225F2" w:rsidRPr="001451A6">
        <w:t xml:space="preserve">Decades of </w:t>
      </w:r>
      <w:r w:rsidR="00A25570" w:rsidRPr="001451A6">
        <w:t>physics e</w:t>
      </w:r>
      <w:r w:rsidR="00E225F2" w:rsidRPr="001451A6">
        <w:t xml:space="preserve">ducation </w:t>
      </w:r>
      <w:r w:rsidR="00A25570" w:rsidRPr="001451A6">
        <w:t>r</w:t>
      </w:r>
      <w:r w:rsidR="00E225F2" w:rsidRPr="001451A6">
        <w:t xml:space="preserve">esearch has shown that </w:t>
      </w:r>
      <w:ins w:id="1" w:author="Elizabeth Charles" w:date="2013-09-15T15:51:00Z">
        <w:r w:rsidR="00E267B1" w:rsidRPr="001451A6">
          <w:t xml:space="preserve">instruction that </w:t>
        </w:r>
      </w:ins>
      <w:ins w:id="2" w:author="Elizabeth Charles" w:date="2013-09-15T15:53:00Z">
        <w:r w:rsidR="00E267B1" w:rsidRPr="00A37CD1">
          <w:t>as a rule accepts</w:t>
        </w:r>
      </w:ins>
      <w:ins w:id="3" w:author="Elizabeth Charles" w:date="2013-09-15T15:51:00Z">
        <w:r w:rsidR="00E267B1" w:rsidRPr="00A07447">
          <w:t xml:space="preserve"> </w:t>
        </w:r>
      </w:ins>
      <w:del w:id="4" w:author="Elizabeth Charles" w:date="2013-09-15T15:49:00Z">
        <w:r w:rsidR="00E225F2" w:rsidRPr="00D751F3" w:rsidDel="00601056">
          <w:delText xml:space="preserve">passive </w:delText>
        </w:r>
      </w:del>
      <w:ins w:id="5" w:author="Elizabeth Charles" w:date="2013-09-15T15:49:00Z">
        <w:r w:rsidR="00601056" w:rsidRPr="00D85534">
          <w:t>low level</w:t>
        </w:r>
      </w:ins>
      <w:ins w:id="6" w:author="Elizabeth Charles" w:date="2013-09-15T15:52:00Z">
        <w:r w:rsidR="00E267B1" w:rsidRPr="00D85534">
          <w:t>s</w:t>
        </w:r>
      </w:ins>
      <w:ins w:id="7" w:author="Elizabeth Charles" w:date="2013-09-15T15:49:00Z">
        <w:r w:rsidR="00601056" w:rsidRPr="00AA2063">
          <w:t xml:space="preserve"> </w:t>
        </w:r>
      </w:ins>
      <w:ins w:id="8" w:author="Elizabeth Charles" w:date="2013-09-15T15:53:00Z">
        <w:r w:rsidR="00E267B1" w:rsidRPr="0031787E">
          <w:t xml:space="preserve">of student </w:t>
        </w:r>
      </w:ins>
      <w:del w:id="9" w:author="Elizabeth Charles" w:date="2013-09-15T15:47:00Z">
        <w:r w:rsidR="00E225F2" w:rsidRPr="0008358A" w:rsidDel="007A702B">
          <w:delText xml:space="preserve">learning </w:delText>
        </w:r>
      </w:del>
      <w:ins w:id="10" w:author="Elizabeth Charles" w:date="2013-09-15T15:47:00Z">
        <w:r w:rsidR="007A702B" w:rsidRPr="0008358A">
          <w:t xml:space="preserve">engagement </w:t>
        </w:r>
      </w:ins>
      <w:ins w:id="11" w:author="Elizabeth Charles" w:date="2013-09-15T15:50:00Z">
        <w:r w:rsidR="00601056" w:rsidRPr="00B5688C">
          <w:t>(passive learning)</w:t>
        </w:r>
      </w:ins>
      <w:ins w:id="12" w:author="Elizabeth Charles" w:date="2013-09-15T15:53:00Z">
        <w:r w:rsidR="00E267B1" w:rsidRPr="00683080">
          <w:t>, which</w:t>
        </w:r>
      </w:ins>
      <w:ins w:id="13" w:author="Elizabeth Charles" w:date="2013-09-15T15:48:00Z">
        <w:r w:rsidR="007A702B" w:rsidRPr="001451A6">
          <w:rPr>
            <w:rPrChange w:id="14" w:author="Elizabeth Charles" w:date="2013-09-15T18:54:00Z">
              <w:rPr/>
            </w:rPrChange>
          </w:rPr>
          <w:t xml:space="preserve"> is common </w:t>
        </w:r>
      </w:ins>
      <w:r w:rsidR="00E225F2" w:rsidRPr="001451A6">
        <w:rPr>
          <w:rPrChange w:id="15" w:author="Elizabeth Charles" w:date="2013-09-15T18:54:00Z">
            <w:rPr/>
          </w:rPrChange>
        </w:rPr>
        <w:t>in large classes</w:t>
      </w:r>
      <w:ins w:id="16" w:author="Elizabeth Charles" w:date="2013-09-15T15:54:00Z">
        <w:r w:rsidR="00E267B1" w:rsidRPr="001451A6">
          <w:rPr>
            <w:rPrChange w:id="17" w:author="Elizabeth Charles" w:date="2013-09-15T18:54:00Z">
              <w:rPr/>
            </w:rPrChange>
          </w:rPr>
          <w:t>,</w:t>
        </w:r>
      </w:ins>
      <w:r w:rsidR="00E225F2" w:rsidRPr="001451A6">
        <w:rPr>
          <w:rPrChange w:id="18" w:author="Elizabeth Charles" w:date="2013-09-15T18:54:00Z">
            <w:rPr/>
          </w:rPrChange>
        </w:rPr>
        <w:t xml:space="preserve"> </w:t>
      </w:r>
      <w:del w:id="19" w:author="Elizabeth Charles" w:date="2013-09-15T15:46:00Z">
        <w:r w:rsidR="00E225F2" w:rsidRPr="001451A6" w:rsidDel="007A702B">
          <w:rPr>
            <w:rPrChange w:id="20" w:author="Elizabeth Charles" w:date="2013-09-15T18:54:00Z">
              <w:rPr/>
            </w:rPrChange>
          </w:rPr>
          <w:delText>is problematic</w:delText>
        </w:r>
      </w:del>
      <w:ins w:id="21" w:author="Elizabeth Charles" w:date="2013-09-15T15:46:00Z">
        <w:r w:rsidR="007A702B" w:rsidRPr="001451A6">
          <w:rPr>
            <w:rPrChange w:id="22" w:author="Elizabeth Charles" w:date="2013-09-15T18:54:00Z">
              <w:rPr/>
            </w:rPrChange>
          </w:rPr>
          <w:t xml:space="preserve">does not result in </w:t>
        </w:r>
      </w:ins>
      <w:ins w:id="23" w:author="Elizabeth Charles" w:date="2013-09-15T15:47:00Z">
        <w:r w:rsidR="007A702B" w:rsidRPr="001451A6">
          <w:rPr>
            <w:rPrChange w:id="24" w:author="Elizabeth Charles" w:date="2013-09-15T18:54:00Z">
              <w:rPr/>
            </w:rPrChange>
          </w:rPr>
          <w:t xml:space="preserve">meaningful learning </w:t>
        </w:r>
      </w:ins>
      <w:del w:id="25" w:author="Elizabeth Charles" w:date="2013-09-15T15:47:00Z">
        <w:r w:rsidR="00E225F2" w:rsidRPr="001451A6" w:rsidDel="007A702B">
          <w:rPr>
            <w:rPrChange w:id="26" w:author="Elizabeth Charles" w:date="2013-09-15T18:54:00Z">
              <w:rPr/>
            </w:rPrChange>
          </w:rPr>
          <w:delText xml:space="preserve"> </w:delText>
        </w:r>
      </w:del>
      <w:r w:rsidR="00E225F2" w:rsidRPr="001451A6">
        <w:rPr>
          <w:rPrChange w:id="27" w:author="Elizabeth Charles" w:date="2013-09-15T18:54:00Z">
            <w:rPr/>
          </w:rPrChange>
        </w:rPr>
        <w:t>(Hake, 1998; McDermott, 1991; Redish</w:t>
      </w:r>
      <w:r w:rsidR="00396400" w:rsidRPr="001451A6">
        <w:rPr>
          <w:rPrChange w:id="28" w:author="Elizabeth Charles" w:date="2013-09-15T18:54:00Z">
            <w:rPr/>
          </w:rPrChange>
        </w:rPr>
        <w:t xml:space="preserve"> et al, 1997</w:t>
      </w:r>
      <w:r w:rsidR="00E225F2" w:rsidRPr="001451A6">
        <w:rPr>
          <w:rPrChange w:id="29" w:author="Elizabeth Charles" w:date="2013-09-15T18:54:00Z">
            <w:rPr/>
          </w:rPrChange>
        </w:rPr>
        <w:t xml:space="preserve">). </w:t>
      </w:r>
      <w:ins w:id="30" w:author="Elizabeth Charles" w:date="2013-09-15T16:02:00Z">
        <w:r w:rsidR="009B5877" w:rsidRPr="001451A6">
          <w:rPr>
            <w:rPrChange w:id="31" w:author="Elizabeth Charles" w:date="2013-09-15T18:54:00Z">
              <w:rPr/>
            </w:rPrChange>
          </w:rPr>
          <w:t xml:space="preserve">Meaningful learning goes beyond the mere memorization of facts and algorithms and requires conceptual understanding that can be </w:t>
        </w:r>
      </w:ins>
      <w:ins w:id="32" w:author="Elizabeth Charles" w:date="2013-09-15T16:03:00Z">
        <w:r w:rsidR="009B5877" w:rsidRPr="001451A6">
          <w:rPr>
            <w:rPrChange w:id="33" w:author="Elizabeth Charles" w:date="2013-09-15T18:54:00Z">
              <w:rPr/>
            </w:rPrChange>
          </w:rPr>
          <w:t>transferred</w:t>
        </w:r>
      </w:ins>
      <w:ins w:id="34" w:author="Elizabeth Charles" w:date="2013-09-15T16:02:00Z">
        <w:r w:rsidR="009B5877" w:rsidRPr="001451A6">
          <w:rPr>
            <w:rPrChange w:id="35" w:author="Elizabeth Charles" w:date="2013-09-15T18:54:00Z">
              <w:rPr/>
            </w:rPrChange>
          </w:rPr>
          <w:t xml:space="preserve"> </w:t>
        </w:r>
      </w:ins>
      <w:ins w:id="36" w:author="Elizabeth Charles" w:date="2013-09-15T16:03:00Z">
        <w:r w:rsidR="009B5877" w:rsidRPr="001451A6">
          <w:rPr>
            <w:rPrChange w:id="37" w:author="Elizabeth Charles" w:date="2013-09-15T18:54:00Z">
              <w:rPr/>
            </w:rPrChange>
          </w:rPr>
          <w:t>to new sit</w:t>
        </w:r>
        <w:r w:rsidR="00DB2DFE" w:rsidRPr="001451A6">
          <w:rPr>
            <w:rPrChange w:id="38" w:author="Elizabeth Charles" w:date="2013-09-15T18:54:00Z">
              <w:rPr/>
            </w:rPrChange>
          </w:rPr>
          <w:t xml:space="preserve">uations and problems. </w:t>
        </w:r>
      </w:ins>
      <w:proofErr w:type="gramStart"/>
      <w:ins w:id="39" w:author="Elizabeth Charles" w:date="2013-09-15T16:06:00Z">
        <w:r w:rsidR="00DB2DFE" w:rsidRPr="001451A6">
          <w:rPr>
            <w:rPrChange w:id="40" w:author="Elizabeth Charles" w:date="2013-09-15T18:54:00Z">
              <w:rPr/>
            </w:rPrChange>
          </w:rPr>
          <w:t>T</w:t>
        </w:r>
      </w:ins>
      <w:ins w:id="41" w:author="Elizabeth Charles" w:date="2013-09-15T16:03:00Z">
        <w:r w:rsidR="00DB2DFE" w:rsidRPr="001451A6">
          <w:rPr>
            <w:rPrChange w:id="42" w:author="Elizabeth Charles" w:date="2013-09-15T18:54:00Z">
              <w:rPr/>
            </w:rPrChange>
          </w:rPr>
          <w:t xml:space="preserve">he gold standard for </w:t>
        </w:r>
      </w:ins>
      <w:ins w:id="43" w:author="Elizabeth Charles" w:date="2013-09-15T16:08:00Z">
        <w:r w:rsidR="007B118D" w:rsidRPr="001451A6">
          <w:rPr>
            <w:rPrChange w:id="44" w:author="Elizabeth Charles" w:date="2013-09-15T18:54:00Z">
              <w:rPr/>
            </w:rPrChange>
          </w:rPr>
          <w:t xml:space="preserve">assessing </w:t>
        </w:r>
      </w:ins>
      <w:ins w:id="45" w:author="Elizabeth Charles" w:date="2013-09-15T16:09:00Z">
        <w:r w:rsidR="007B118D" w:rsidRPr="001451A6">
          <w:rPr>
            <w:rPrChange w:id="46" w:author="Elizabeth Charles" w:date="2013-09-15T18:54:00Z">
              <w:rPr/>
            </w:rPrChange>
          </w:rPr>
          <w:t>the effectiveness of education</w:t>
        </w:r>
      </w:ins>
      <w:ins w:id="47" w:author="Elizabeth Charles" w:date="2013-09-15T16:08:00Z">
        <w:r w:rsidR="007B118D" w:rsidRPr="001451A6">
          <w:rPr>
            <w:rPrChange w:id="48" w:author="Elizabeth Charles" w:date="2013-09-15T18:54:00Z">
              <w:rPr/>
            </w:rPrChange>
          </w:rPr>
          <w:t>.</w:t>
        </w:r>
        <w:proofErr w:type="gramEnd"/>
        <w:r w:rsidR="007B118D" w:rsidRPr="001451A6">
          <w:rPr>
            <w:rPrChange w:id="49" w:author="Elizabeth Charles" w:date="2013-09-15T18:54:00Z">
              <w:rPr/>
            </w:rPrChange>
          </w:rPr>
          <w:t xml:space="preserve"> </w:t>
        </w:r>
      </w:ins>
      <w:ins w:id="50" w:author="Elizabeth Charles" w:date="2013-09-15T15:54:00Z">
        <w:r w:rsidR="00E267B1" w:rsidRPr="001451A6">
          <w:rPr>
            <w:rPrChange w:id="51" w:author="Elizabeth Charles" w:date="2013-09-15T18:54:00Z">
              <w:rPr/>
            </w:rPrChange>
          </w:rPr>
          <w:t>Requiring students to a</w:t>
        </w:r>
      </w:ins>
      <w:del w:id="52" w:author="Elizabeth Charles" w:date="2013-09-15T15:54:00Z">
        <w:r w:rsidR="00E225F2" w:rsidRPr="001451A6" w:rsidDel="00E267B1">
          <w:rPr>
            <w:rPrChange w:id="53" w:author="Elizabeth Charles" w:date="2013-09-15T18:54:00Z">
              <w:rPr/>
            </w:rPrChange>
          </w:rPr>
          <w:delText>A</w:delText>
        </w:r>
      </w:del>
      <w:r w:rsidR="00396400" w:rsidRPr="001451A6">
        <w:rPr>
          <w:rPrChange w:id="54" w:author="Elizabeth Charles" w:date="2013-09-15T18:54:00Z">
            <w:rPr/>
          </w:rPrChange>
        </w:rPr>
        <w:t>ctive</w:t>
      </w:r>
      <w:del w:id="55" w:author="Elizabeth Charles" w:date="2013-09-15T15:51:00Z">
        <w:r w:rsidR="00396400" w:rsidRPr="001451A6" w:rsidDel="00601056">
          <w:rPr>
            <w:rPrChange w:id="56" w:author="Elizabeth Charles" w:date="2013-09-15T18:54:00Z">
              <w:rPr/>
            </w:rPrChange>
          </w:rPr>
          <w:delText>-</w:delText>
        </w:r>
      </w:del>
      <w:ins w:id="57" w:author="Elizabeth Charles" w:date="2013-09-15T15:51:00Z">
        <w:r w:rsidR="00601056" w:rsidRPr="001451A6">
          <w:rPr>
            <w:rPrChange w:id="58" w:author="Elizabeth Charles" w:date="2013-09-15T18:54:00Z">
              <w:rPr/>
            </w:rPrChange>
          </w:rPr>
          <w:t xml:space="preserve">ly </w:t>
        </w:r>
      </w:ins>
      <w:ins w:id="59" w:author="Elizabeth Charles" w:date="2013-09-15T15:54:00Z">
        <w:r w:rsidR="00E267B1" w:rsidRPr="001451A6">
          <w:rPr>
            <w:rPrChange w:id="60" w:author="Elizabeth Charles" w:date="2013-09-15T18:54:00Z">
              <w:rPr/>
            </w:rPrChange>
          </w:rPr>
          <w:t xml:space="preserve">engage in their </w:t>
        </w:r>
        <w:r w:rsidR="00055856" w:rsidRPr="001451A6">
          <w:rPr>
            <w:rPrChange w:id="61" w:author="Elizabeth Charles" w:date="2013-09-15T18:54:00Z">
              <w:rPr/>
            </w:rPrChange>
          </w:rPr>
          <w:t>instruction</w:t>
        </w:r>
      </w:ins>
      <w:ins w:id="62" w:author="Elizabeth Charles" w:date="2013-09-15T15:51:00Z">
        <w:r w:rsidR="00601056" w:rsidRPr="001451A6">
          <w:rPr>
            <w:rPrChange w:id="63" w:author="Elizabeth Charles" w:date="2013-09-15T18:54:00Z">
              <w:rPr/>
            </w:rPrChange>
          </w:rPr>
          <w:t xml:space="preserve"> (active-</w:t>
        </w:r>
      </w:ins>
      <w:r w:rsidR="00101924" w:rsidRPr="001451A6">
        <w:rPr>
          <w:rPrChange w:id="64" w:author="Elizabeth Charles" w:date="2013-09-15T18:54:00Z">
            <w:rPr/>
          </w:rPrChange>
        </w:rPr>
        <w:t>learning</w:t>
      </w:r>
      <w:ins w:id="65" w:author="Elizabeth Charles" w:date="2013-09-15T15:51:00Z">
        <w:r w:rsidR="00601056" w:rsidRPr="001451A6">
          <w:rPr>
            <w:rPrChange w:id="66" w:author="Elizabeth Charles" w:date="2013-09-15T18:54:00Z">
              <w:rPr/>
            </w:rPrChange>
          </w:rPr>
          <w:t>)</w:t>
        </w:r>
      </w:ins>
      <w:del w:id="67" w:author="Elizabeth Charles" w:date="2013-09-15T15:51:00Z">
        <w:r w:rsidR="00101924" w:rsidRPr="001451A6" w:rsidDel="00601056">
          <w:rPr>
            <w:rPrChange w:id="68" w:author="Elizabeth Charles" w:date="2013-09-15T18:54:00Z">
              <w:rPr/>
            </w:rPrChange>
          </w:rPr>
          <w:delText xml:space="preserve"> </w:delText>
        </w:r>
      </w:del>
      <w:del w:id="69" w:author="Elizabeth Charles" w:date="2013-09-15T15:55:00Z">
        <w:r w:rsidR="00101924" w:rsidRPr="001451A6" w:rsidDel="00055856">
          <w:rPr>
            <w:rPrChange w:id="70" w:author="Elizabeth Charles" w:date="2013-09-15T18:54:00Z">
              <w:rPr/>
            </w:rPrChange>
          </w:rPr>
          <w:delText>instruction</w:delText>
        </w:r>
      </w:del>
      <w:r w:rsidR="00E225F2" w:rsidRPr="001451A6">
        <w:rPr>
          <w:rPrChange w:id="71" w:author="Elizabeth Charles" w:date="2013-09-15T18:54:00Z">
            <w:rPr/>
          </w:rPrChange>
        </w:rPr>
        <w:t>, on the other hand, can</w:t>
      </w:r>
      <w:r w:rsidR="000B5734" w:rsidRPr="001451A6">
        <w:rPr>
          <w:rPrChange w:id="72" w:author="Elizabeth Charles" w:date="2013-09-15T18:54:00Z">
            <w:rPr/>
          </w:rPrChange>
        </w:rPr>
        <w:t xml:space="preserve"> significantly improve </w:t>
      </w:r>
      <w:ins w:id="73" w:author="Elizabeth Charles" w:date="2013-09-15T16:09:00Z">
        <w:r w:rsidR="007B118D" w:rsidRPr="001451A6">
          <w:rPr>
            <w:rPrChange w:id="74" w:author="Elizabeth Charles" w:date="2013-09-15T18:54:00Z">
              <w:rPr/>
            </w:rPrChange>
          </w:rPr>
          <w:t xml:space="preserve">meaningful </w:t>
        </w:r>
      </w:ins>
      <w:r w:rsidR="000B5734" w:rsidRPr="001451A6">
        <w:rPr>
          <w:rPrChange w:id="75" w:author="Elizabeth Charles" w:date="2013-09-15T18:54:00Z">
            <w:rPr/>
          </w:rPrChange>
        </w:rPr>
        <w:t>learning in comparison to traditional lecture based instruction in college-level physics courses</w:t>
      </w:r>
      <w:r w:rsidR="00E225F2" w:rsidRPr="001451A6">
        <w:rPr>
          <w:rPrChange w:id="76" w:author="Elizabeth Charles" w:date="2013-09-15T18:54:00Z">
            <w:rPr/>
          </w:rPrChange>
        </w:rPr>
        <w:t xml:space="preserve"> (Meltzer and Thornton, 2012).</w:t>
      </w:r>
    </w:p>
    <w:p w14:paraId="7B44A7B2" w14:textId="47231467" w:rsidR="00493A98" w:rsidRPr="001451A6" w:rsidRDefault="00493A98">
      <w:pPr>
        <w:rPr>
          <w:rPrChange w:id="77" w:author="Elizabeth Charles" w:date="2013-09-15T18:54:00Z">
            <w:rPr/>
          </w:rPrChange>
        </w:rPr>
      </w:pPr>
    </w:p>
    <w:p w14:paraId="13E259AB" w14:textId="3BAC200B" w:rsidR="00493A98" w:rsidRPr="001451A6" w:rsidRDefault="00493A98">
      <w:pPr>
        <w:rPr>
          <w:rPrChange w:id="78" w:author="Elizabeth Charles" w:date="2013-09-15T18:54:00Z">
            <w:rPr/>
          </w:rPrChange>
        </w:rPr>
      </w:pPr>
      <w:r w:rsidRPr="001451A6">
        <w:rPr>
          <w:rPrChange w:id="79" w:author="Elizabeth Charles" w:date="2013-09-15T18:54:00Z">
            <w:rPr/>
          </w:rPrChange>
        </w:rPr>
        <w:t>So</w:t>
      </w:r>
      <w:r w:rsidR="00296CA8" w:rsidRPr="001451A6">
        <w:rPr>
          <w:rPrChange w:id="80" w:author="Elizabeth Charles" w:date="2013-09-15T18:54:00Z">
            <w:rPr/>
          </w:rPrChange>
        </w:rPr>
        <w:t>,</w:t>
      </w:r>
      <w:r w:rsidR="00396400" w:rsidRPr="001451A6">
        <w:rPr>
          <w:rPrChange w:id="81" w:author="Elizabeth Charles" w:date="2013-09-15T18:54:00Z">
            <w:rPr/>
          </w:rPrChange>
        </w:rPr>
        <w:t xml:space="preserve"> what does</w:t>
      </w:r>
      <w:r w:rsidRPr="001451A6">
        <w:rPr>
          <w:rPrChange w:id="82" w:author="Elizabeth Charles" w:date="2013-09-15T18:54:00Z">
            <w:rPr/>
          </w:rPrChange>
        </w:rPr>
        <w:t xml:space="preserve"> a modern </w:t>
      </w:r>
      <w:r w:rsidR="00396400" w:rsidRPr="001451A6">
        <w:rPr>
          <w:rPrChange w:id="83" w:author="Elizabeth Charles" w:date="2013-09-15T18:54:00Z">
            <w:rPr/>
          </w:rPrChange>
        </w:rPr>
        <w:t xml:space="preserve">student-centred active-learning </w:t>
      </w:r>
      <w:r w:rsidRPr="001451A6">
        <w:rPr>
          <w:rPrChange w:id="84" w:author="Elizabeth Charles" w:date="2013-09-15T18:54:00Z">
            <w:rPr/>
          </w:rPrChange>
        </w:rPr>
        <w:t xml:space="preserve">classroom look like? How can </w:t>
      </w:r>
      <w:r w:rsidR="00101924" w:rsidRPr="001451A6">
        <w:rPr>
          <w:rPrChange w:id="85" w:author="Elizabeth Charles" w:date="2013-09-15T18:54:00Z">
            <w:rPr/>
          </w:rPrChange>
        </w:rPr>
        <w:t xml:space="preserve">classroom </w:t>
      </w:r>
      <w:r w:rsidR="00802D88" w:rsidRPr="001451A6">
        <w:rPr>
          <w:rPrChange w:id="86" w:author="Elizabeth Charles" w:date="2013-09-15T18:54:00Z">
            <w:rPr/>
          </w:rPrChange>
        </w:rPr>
        <w:t>design</w:t>
      </w:r>
      <w:r w:rsidRPr="001451A6">
        <w:rPr>
          <w:rPrChange w:id="87" w:author="Elizabeth Charles" w:date="2013-09-15T18:54:00Z">
            <w:rPr/>
          </w:rPrChange>
        </w:rPr>
        <w:t xml:space="preserve"> </w:t>
      </w:r>
      <w:r w:rsidR="006C7C46" w:rsidRPr="001451A6">
        <w:rPr>
          <w:rPrChange w:id="88" w:author="Elizabeth Charles" w:date="2013-09-15T18:54:00Z">
            <w:rPr/>
          </w:rPrChange>
        </w:rPr>
        <w:t xml:space="preserve">help </w:t>
      </w:r>
      <w:r w:rsidRPr="001451A6">
        <w:rPr>
          <w:rPrChange w:id="89" w:author="Elizabeth Charles" w:date="2013-09-15T18:54:00Z">
            <w:rPr/>
          </w:rPrChange>
        </w:rPr>
        <w:t xml:space="preserve">maximize </w:t>
      </w:r>
      <w:r w:rsidR="00396400" w:rsidRPr="001451A6">
        <w:rPr>
          <w:rPrChange w:id="90" w:author="Elizabeth Charles" w:date="2013-09-15T18:54:00Z">
            <w:rPr/>
          </w:rPrChange>
        </w:rPr>
        <w:t>active-</w:t>
      </w:r>
      <w:r w:rsidR="006C7C46" w:rsidRPr="001451A6">
        <w:rPr>
          <w:rPrChange w:id="91" w:author="Elizabeth Charles" w:date="2013-09-15T18:54:00Z">
            <w:rPr/>
          </w:rPrChange>
        </w:rPr>
        <w:t xml:space="preserve">learning </w:t>
      </w:r>
      <w:r w:rsidR="00396400" w:rsidRPr="001451A6">
        <w:rPr>
          <w:rPrChange w:id="92" w:author="Elizabeth Charles" w:date="2013-09-15T18:54:00Z">
            <w:rPr/>
          </w:rPrChange>
        </w:rPr>
        <w:t xml:space="preserve">strategies </w:t>
      </w:r>
      <w:r w:rsidR="006C7C46" w:rsidRPr="001451A6">
        <w:rPr>
          <w:rPrChange w:id="93" w:author="Elizabeth Charles" w:date="2013-09-15T18:54:00Z">
            <w:rPr/>
          </w:rPrChange>
        </w:rPr>
        <w:t xml:space="preserve">and </w:t>
      </w:r>
      <w:r w:rsidR="00101924" w:rsidRPr="001451A6">
        <w:rPr>
          <w:rPrChange w:id="94" w:author="Elizabeth Charles" w:date="2013-09-15T18:54:00Z">
            <w:rPr/>
          </w:rPrChange>
        </w:rPr>
        <w:t>how can classrooms</w:t>
      </w:r>
      <w:r w:rsidR="00802D88" w:rsidRPr="001451A6">
        <w:rPr>
          <w:rPrChange w:id="95" w:author="Elizabeth Charles" w:date="2013-09-15T18:54:00Z">
            <w:rPr/>
          </w:rPrChange>
        </w:rPr>
        <w:t xml:space="preserve"> </w:t>
      </w:r>
      <w:r w:rsidR="006C7C46" w:rsidRPr="001451A6">
        <w:rPr>
          <w:rPrChange w:id="96" w:author="Elizabeth Charles" w:date="2013-09-15T18:54:00Z">
            <w:rPr/>
          </w:rPrChange>
        </w:rPr>
        <w:t>mak</w:t>
      </w:r>
      <w:r w:rsidR="00101924" w:rsidRPr="001451A6">
        <w:rPr>
          <w:rPrChange w:id="97" w:author="Elizabeth Charles" w:date="2013-09-15T18:54:00Z">
            <w:rPr/>
          </w:rPrChange>
        </w:rPr>
        <w:t>e</w:t>
      </w:r>
      <w:r w:rsidR="006C7C46" w:rsidRPr="001451A6">
        <w:rPr>
          <w:rPrChange w:id="98" w:author="Elizabeth Charles" w:date="2013-09-15T18:54:00Z">
            <w:rPr/>
          </w:rPrChange>
        </w:rPr>
        <w:t xml:space="preserve"> the most of the affordances that </w:t>
      </w:r>
      <w:r w:rsidR="00101924" w:rsidRPr="001451A6">
        <w:rPr>
          <w:rPrChange w:id="99" w:author="Elizabeth Charles" w:date="2013-09-15T18:54:00Z">
            <w:rPr/>
          </w:rPrChange>
        </w:rPr>
        <w:t xml:space="preserve">come with </w:t>
      </w:r>
      <w:r w:rsidR="00802D88" w:rsidRPr="001451A6">
        <w:rPr>
          <w:rPrChange w:id="100" w:author="Elizabeth Charles" w:date="2013-09-15T18:54:00Z">
            <w:rPr/>
          </w:rPrChange>
        </w:rPr>
        <w:t>mo</w:t>
      </w:r>
      <w:r w:rsidR="006C7C46" w:rsidRPr="001451A6">
        <w:rPr>
          <w:rPrChange w:id="101" w:author="Elizabeth Charles" w:date="2013-09-15T18:54:00Z">
            <w:rPr/>
          </w:rPrChange>
        </w:rPr>
        <w:t>dern technology?</w:t>
      </w:r>
    </w:p>
    <w:p w14:paraId="4DFD7D76" w14:textId="77777777" w:rsidR="006C7C46" w:rsidRPr="001451A6" w:rsidRDefault="006C7C46">
      <w:pPr>
        <w:rPr>
          <w:rPrChange w:id="102" w:author="Elizabeth Charles" w:date="2013-09-15T18:54:00Z">
            <w:rPr/>
          </w:rPrChange>
        </w:rPr>
      </w:pPr>
    </w:p>
    <w:p w14:paraId="2299F499" w14:textId="27070FF1" w:rsidR="006C7C46" w:rsidRPr="001451A6" w:rsidRDefault="005F0904">
      <w:pPr>
        <w:rPr>
          <w:b/>
          <w:rPrChange w:id="103" w:author="Elizabeth Charles" w:date="2013-09-15T18:54:00Z">
            <w:rPr>
              <w:b/>
            </w:rPr>
          </w:rPrChange>
        </w:rPr>
      </w:pPr>
      <w:r w:rsidRPr="001451A6">
        <w:rPr>
          <w:b/>
          <w:rPrChange w:id="104" w:author="Elizabeth Charles" w:date="2013-09-15T18:54:00Z">
            <w:rPr>
              <w:b/>
            </w:rPr>
          </w:rPrChange>
        </w:rPr>
        <w:t>How D</w:t>
      </w:r>
      <w:r w:rsidR="006C7C46" w:rsidRPr="001451A6">
        <w:rPr>
          <w:b/>
          <w:rPrChange w:id="105" w:author="Elizabeth Charles" w:date="2013-09-15T18:54:00Z">
            <w:rPr>
              <w:b/>
            </w:rPr>
          </w:rPrChange>
        </w:rPr>
        <w:t xml:space="preserve">o </w:t>
      </w:r>
      <w:r w:rsidRPr="001451A6">
        <w:rPr>
          <w:b/>
          <w:rPrChange w:id="106" w:author="Elizabeth Charles" w:date="2013-09-15T18:54:00Z">
            <w:rPr>
              <w:b/>
            </w:rPr>
          </w:rPrChange>
        </w:rPr>
        <w:t>We L</w:t>
      </w:r>
      <w:r w:rsidR="006C7C46" w:rsidRPr="001451A6">
        <w:rPr>
          <w:b/>
          <w:rPrChange w:id="107" w:author="Elizabeth Charles" w:date="2013-09-15T18:54:00Z">
            <w:rPr>
              <w:b/>
            </w:rPr>
          </w:rPrChange>
        </w:rPr>
        <w:t>earn?</w:t>
      </w:r>
    </w:p>
    <w:p w14:paraId="13ED9299" w14:textId="55660DDE" w:rsidR="00EE66EB" w:rsidRPr="001451A6" w:rsidRDefault="00EE66EB" w:rsidP="00DF348D">
      <w:pPr>
        <w:spacing w:line="360" w:lineRule="auto"/>
        <w:jc w:val="both"/>
        <w:rPr>
          <w:ins w:id="108" w:author="Elizabeth Charles" w:date="2013-09-15T18:03:00Z"/>
          <w:rFonts w:cs="Times-Roman"/>
          <w:rPrChange w:id="109" w:author="Elizabeth Charles" w:date="2013-09-15T18:54:00Z">
            <w:rPr>
              <w:ins w:id="110" w:author="Elizabeth Charles" w:date="2013-09-15T18:03:00Z"/>
              <w:rFonts w:cs="Times-Roman"/>
              <w:szCs w:val="16"/>
            </w:rPr>
          </w:rPrChange>
        </w:rPr>
        <w:pPrChange w:id="111" w:author="Elizabeth Charles" w:date="2013-09-15T18:00:00Z">
          <w:pPr>
            <w:pStyle w:val="StyleReferencesLeft0Firstline0"/>
            <w:ind w:left="0" w:firstLine="0"/>
          </w:pPr>
        </w:pPrChange>
      </w:pPr>
      <w:ins w:id="112" w:author="Elizabeth Charles" w:date="2013-09-15T18:04:00Z">
        <w:r w:rsidRPr="001451A6">
          <w:rPr>
            <w:rFonts w:cs="Times-Roman"/>
            <w:rPrChange w:id="113" w:author="Elizabeth Charles" w:date="2013-09-15T18:54:00Z">
              <w:rPr>
                <w:rFonts w:cs="Times-Roman"/>
                <w:szCs w:val="16"/>
              </w:rPr>
            </w:rPrChange>
          </w:rPr>
          <w:t>A</w:t>
        </w:r>
      </w:ins>
      <w:ins w:id="114" w:author="Elizabeth Charles" w:date="2013-09-15T17:59:00Z">
        <w:r w:rsidRPr="001451A6">
          <w:rPr>
            <w:rFonts w:cs="Times-Roman"/>
            <w:rPrChange w:id="115" w:author="Elizabeth Charles" w:date="2013-09-15T18:54:00Z">
              <w:rPr>
                <w:rFonts w:cs="Times-Roman"/>
                <w:szCs w:val="16"/>
              </w:rPr>
            </w:rPrChange>
          </w:rPr>
          <w:t xml:space="preserve"> key premise </w:t>
        </w:r>
        <w:r w:rsidR="00CE4FA1" w:rsidRPr="001451A6">
          <w:rPr>
            <w:rFonts w:cs="Times-Roman"/>
            <w:rPrChange w:id="116" w:author="Elizabeth Charles" w:date="2013-09-15T18:54:00Z">
              <w:rPr>
                <w:rFonts w:cs="Times-Roman"/>
                <w:szCs w:val="16"/>
              </w:rPr>
            </w:rPrChange>
          </w:rPr>
          <w:t xml:space="preserve">of </w:t>
        </w:r>
        <w:r w:rsidR="00DF348D" w:rsidRPr="001451A6">
          <w:rPr>
            <w:rFonts w:cs="Times-Roman"/>
            <w:rPrChange w:id="117" w:author="Elizabeth Charles" w:date="2013-09-15T18:54:00Z">
              <w:rPr>
                <w:rFonts w:cs="Times-Roman"/>
                <w:szCs w:val="16"/>
              </w:rPr>
            </w:rPrChange>
          </w:rPr>
          <w:t xml:space="preserve">new </w:t>
        </w:r>
        <w:r w:rsidR="00CE4FA1" w:rsidRPr="001451A6">
          <w:rPr>
            <w:rFonts w:cs="Times-Roman"/>
            <w:rPrChange w:id="118" w:author="Elizabeth Charles" w:date="2013-09-15T18:54:00Z">
              <w:rPr>
                <w:rFonts w:cs="Times-Roman"/>
                <w:szCs w:val="16"/>
              </w:rPr>
            </w:rPrChange>
          </w:rPr>
          <w:t xml:space="preserve">theories of learning </w:t>
        </w:r>
      </w:ins>
      <w:ins w:id="119" w:author="Elizabeth Charles" w:date="2013-09-15T18:04:00Z">
        <w:r w:rsidRPr="001451A6">
          <w:rPr>
            <w:rFonts w:cs="Times-Roman"/>
            <w:rPrChange w:id="120" w:author="Elizabeth Charles" w:date="2013-09-15T18:54:00Z">
              <w:rPr>
                <w:rFonts w:cs="Times-Roman"/>
                <w:szCs w:val="16"/>
              </w:rPr>
            </w:rPrChange>
          </w:rPr>
          <w:t>is</w:t>
        </w:r>
      </w:ins>
      <w:ins w:id="121" w:author="Elizabeth Charles" w:date="2013-09-15T17:59:00Z">
        <w:r w:rsidR="00CE4FA1" w:rsidRPr="001451A6">
          <w:rPr>
            <w:rFonts w:cs="Times-Roman"/>
            <w:rPrChange w:id="122" w:author="Elizabeth Charles" w:date="2013-09-15T18:54:00Z">
              <w:rPr>
                <w:rFonts w:cs="Times-Roman"/>
                <w:szCs w:val="16"/>
              </w:rPr>
            </w:rPrChange>
          </w:rPr>
          <w:t xml:space="preserve"> that knowledge is constructed out of one’s experiences with the world </w:t>
        </w:r>
      </w:ins>
      <w:ins w:id="123" w:author="Elizabeth Charles" w:date="2013-09-15T18:06:00Z">
        <w:r w:rsidR="001B3029" w:rsidRPr="001451A6">
          <w:rPr>
            <w:rFonts w:cs="Times-Roman"/>
            <w:rPrChange w:id="124" w:author="Elizabeth Charles" w:date="2013-09-15T18:54:00Z">
              <w:rPr>
                <w:rFonts w:cs="Times-Roman"/>
                <w:szCs w:val="16"/>
              </w:rPr>
            </w:rPrChange>
          </w:rPr>
          <w:t>–</w:t>
        </w:r>
      </w:ins>
      <w:ins w:id="125" w:author="Elizabeth Charles" w:date="2013-09-15T18:05:00Z">
        <w:r w:rsidR="001B3029" w:rsidRPr="001451A6">
          <w:rPr>
            <w:rFonts w:cs="Times-Roman"/>
            <w:rPrChange w:id="126" w:author="Elizabeth Charles" w:date="2013-09-15T18:54:00Z">
              <w:rPr>
                <w:rFonts w:cs="Times-Roman"/>
                <w:szCs w:val="16"/>
              </w:rPr>
            </w:rPrChange>
          </w:rPr>
          <w:t xml:space="preserve"> </w:t>
        </w:r>
      </w:ins>
      <w:ins w:id="127" w:author="Elizabeth Charles" w:date="2013-09-15T18:09:00Z">
        <w:r w:rsidR="001E240E" w:rsidRPr="001451A6">
          <w:rPr>
            <w:rFonts w:cs="Times-Roman"/>
            <w:rPrChange w:id="128" w:author="Elizabeth Charles" w:date="2013-09-15T18:54:00Z">
              <w:rPr>
                <w:rFonts w:cs="Times-Roman"/>
                <w:szCs w:val="16"/>
              </w:rPr>
            </w:rPrChange>
          </w:rPr>
          <w:t xml:space="preserve">i.e., </w:t>
        </w:r>
      </w:ins>
      <w:ins w:id="129" w:author="Elizabeth Charles" w:date="2013-09-15T18:05:00Z">
        <w:r w:rsidR="001B3029" w:rsidRPr="001451A6">
          <w:rPr>
            <w:rFonts w:cs="Times-Roman"/>
            <w:rPrChange w:id="130" w:author="Elizabeth Charles" w:date="2013-09-15T18:54:00Z">
              <w:rPr>
                <w:rFonts w:cs="Times-Roman"/>
                <w:szCs w:val="16"/>
              </w:rPr>
            </w:rPrChange>
          </w:rPr>
          <w:t xml:space="preserve">prior </w:t>
        </w:r>
      </w:ins>
      <w:ins w:id="131" w:author="Elizabeth Charles" w:date="2013-09-15T18:06:00Z">
        <w:r w:rsidR="001B3029" w:rsidRPr="001451A6">
          <w:rPr>
            <w:rFonts w:cs="Times-Roman"/>
            <w:rPrChange w:id="132" w:author="Elizabeth Charles" w:date="2013-09-15T18:54:00Z">
              <w:rPr>
                <w:rFonts w:cs="Times-Roman"/>
                <w:szCs w:val="16"/>
              </w:rPr>
            </w:rPrChange>
          </w:rPr>
          <w:t>knowledge</w:t>
        </w:r>
      </w:ins>
      <w:ins w:id="133" w:author="Elizabeth Charles" w:date="2013-09-15T18:14:00Z">
        <w:r w:rsidR="00D87BB4" w:rsidRPr="001451A6">
          <w:rPr>
            <w:rFonts w:cs="Times-Roman"/>
            <w:rPrChange w:id="134" w:author="Elizabeth Charles" w:date="2013-09-15T18:54:00Z">
              <w:rPr>
                <w:rFonts w:cs="Times-Roman"/>
                <w:szCs w:val="16"/>
              </w:rPr>
            </w:rPrChange>
          </w:rPr>
          <w:t xml:space="preserve"> </w:t>
        </w:r>
        <w:r w:rsidR="00D87BB4" w:rsidRPr="001451A6">
          <w:rPr>
            <w:rPrChange w:id="135" w:author="Elizabeth Charles" w:date="2013-09-15T18:54:00Z">
              <w:rPr/>
            </w:rPrChange>
          </w:rPr>
          <w:t>(</w:t>
        </w:r>
        <w:proofErr w:type="spellStart"/>
        <w:r w:rsidR="00D87BB4" w:rsidRPr="001451A6">
          <w:rPr>
            <w:rPrChange w:id="136" w:author="Elizabeth Charles" w:date="2013-09-15T18:54:00Z">
              <w:rPr/>
            </w:rPrChange>
          </w:rPr>
          <w:t>Bransford</w:t>
        </w:r>
        <w:proofErr w:type="spellEnd"/>
        <w:r w:rsidR="00D87BB4" w:rsidRPr="001451A6">
          <w:rPr>
            <w:rPrChange w:id="137" w:author="Elizabeth Charles" w:date="2013-09-15T18:54:00Z">
              <w:rPr/>
            </w:rPrChange>
          </w:rPr>
          <w:t>, Brown, &amp; Cocking, 1999)</w:t>
        </w:r>
      </w:ins>
      <w:ins w:id="138" w:author="Elizabeth Charles" w:date="2013-09-15T18:06:00Z">
        <w:r w:rsidR="001B3029" w:rsidRPr="001451A6">
          <w:rPr>
            <w:rFonts w:cs="Times-Roman"/>
            <w:rPrChange w:id="139" w:author="Elizabeth Charles" w:date="2013-09-15T18:54:00Z">
              <w:rPr>
                <w:rFonts w:cs="Times-Roman"/>
                <w:szCs w:val="16"/>
              </w:rPr>
            </w:rPrChange>
          </w:rPr>
          <w:t>.</w:t>
        </w:r>
      </w:ins>
      <w:ins w:id="140" w:author="Elizabeth Charles" w:date="2013-09-15T18:07:00Z">
        <w:r w:rsidR="001B3029" w:rsidRPr="001451A6">
          <w:rPr>
            <w:rFonts w:cs="Times-Roman"/>
            <w:rPrChange w:id="141" w:author="Elizabeth Charles" w:date="2013-09-15T18:54:00Z">
              <w:rPr>
                <w:rFonts w:cs="Times-Roman"/>
                <w:szCs w:val="16"/>
              </w:rPr>
            </w:rPrChange>
          </w:rPr>
          <w:t xml:space="preserve"> </w:t>
        </w:r>
      </w:ins>
      <w:ins w:id="142" w:author="Elizabeth Charles" w:date="2013-09-15T18:20:00Z">
        <w:r w:rsidR="0051176E" w:rsidRPr="001451A6">
          <w:rPr>
            <w:rFonts w:cs="Times-Roman"/>
            <w:rPrChange w:id="143" w:author="Elizabeth Charles" w:date="2013-09-15T18:54:00Z">
              <w:rPr>
                <w:rFonts w:cs="Times-Roman"/>
                <w:szCs w:val="16"/>
              </w:rPr>
            </w:rPrChange>
          </w:rPr>
          <w:t>L</w:t>
        </w:r>
        <w:r w:rsidR="000700A8" w:rsidRPr="001451A6">
          <w:rPr>
            <w:rFonts w:cs="Times-Roman"/>
            <w:rPrChange w:id="144" w:author="Elizabeth Charles" w:date="2013-09-15T18:54:00Z">
              <w:rPr>
                <w:rFonts w:cs="Times-Roman"/>
                <w:szCs w:val="16"/>
              </w:rPr>
            </w:rPrChange>
          </w:rPr>
          <w:t xml:space="preserve">earning </w:t>
        </w:r>
      </w:ins>
      <w:ins w:id="145" w:author="Elizabeth Charles" w:date="2013-09-15T18:31:00Z">
        <w:r w:rsidR="00DF0887" w:rsidRPr="001451A6">
          <w:rPr>
            <w:rFonts w:cs="Times-Roman"/>
            <w:rPrChange w:id="146" w:author="Elizabeth Charles" w:date="2013-09-15T18:54:00Z">
              <w:rPr>
                <w:rFonts w:cs="Times-Roman"/>
                <w:szCs w:val="16"/>
              </w:rPr>
            </w:rPrChange>
          </w:rPr>
          <w:t>as such is</w:t>
        </w:r>
      </w:ins>
      <w:ins w:id="147" w:author="Elizabeth Charles" w:date="2013-09-15T18:22:00Z">
        <w:r w:rsidR="0051176E" w:rsidRPr="001451A6">
          <w:rPr>
            <w:rFonts w:cs="Times-Roman"/>
            <w:rPrChange w:id="148" w:author="Elizabeth Charles" w:date="2013-09-15T18:54:00Z">
              <w:rPr>
                <w:rFonts w:cs="Times-Roman"/>
                <w:szCs w:val="16"/>
              </w:rPr>
            </w:rPrChange>
          </w:rPr>
          <w:t xml:space="preserve"> </w:t>
        </w:r>
      </w:ins>
      <w:ins w:id="149" w:author="Elizabeth Charles" w:date="2013-09-15T18:20:00Z">
        <w:r w:rsidR="000700A8" w:rsidRPr="001451A6">
          <w:rPr>
            <w:rFonts w:cs="Times-Roman"/>
            <w:rPrChange w:id="150" w:author="Elizabeth Charles" w:date="2013-09-15T18:54:00Z">
              <w:rPr>
                <w:rFonts w:cs="Times-Roman"/>
                <w:szCs w:val="16"/>
              </w:rPr>
            </w:rPrChange>
          </w:rPr>
          <w:t>an act</w:t>
        </w:r>
        <w:r w:rsidR="0051176E" w:rsidRPr="001451A6">
          <w:rPr>
            <w:rFonts w:cs="Times-Roman"/>
            <w:rPrChange w:id="151" w:author="Elizabeth Charles" w:date="2013-09-15T18:54:00Z">
              <w:rPr>
                <w:rFonts w:cs="Times-Roman"/>
                <w:szCs w:val="16"/>
              </w:rPr>
            </w:rPrChange>
          </w:rPr>
          <w:t xml:space="preserve">ive process </w:t>
        </w:r>
      </w:ins>
      <w:ins w:id="152" w:author="Elizabeth Charles" w:date="2013-09-15T18:22:00Z">
        <w:r w:rsidR="0051176E" w:rsidRPr="001451A6">
          <w:rPr>
            <w:rFonts w:cs="Times-Roman"/>
            <w:rPrChange w:id="153" w:author="Elizabeth Charles" w:date="2013-09-15T18:54:00Z">
              <w:rPr>
                <w:rFonts w:cs="Times-Roman"/>
                <w:szCs w:val="16"/>
              </w:rPr>
            </w:rPrChange>
          </w:rPr>
          <w:t>-</w:t>
        </w:r>
      </w:ins>
      <w:ins w:id="154" w:author="Elizabeth Charles" w:date="2013-09-15T18:20:00Z">
        <w:r w:rsidR="000700A8" w:rsidRPr="001451A6">
          <w:rPr>
            <w:rFonts w:cs="Times-Roman"/>
            <w:rPrChange w:id="155" w:author="Elizabeth Charles" w:date="2013-09-15T18:54:00Z">
              <w:rPr>
                <w:rFonts w:cs="Times-Roman"/>
                <w:szCs w:val="16"/>
              </w:rPr>
            </w:rPrChange>
          </w:rPr>
          <w:t xml:space="preserve"> </w:t>
        </w:r>
      </w:ins>
      <w:ins w:id="156" w:author="Elizabeth Charles" w:date="2013-09-15T18:07:00Z">
        <w:r w:rsidR="001B3029" w:rsidRPr="001451A6">
          <w:rPr>
            <w:rFonts w:cs="Times-Roman"/>
            <w:rPrChange w:id="157" w:author="Elizabeth Charles" w:date="2013-09-15T18:54:00Z">
              <w:rPr>
                <w:rFonts w:cs="Times-Roman"/>
                <w:szCs w:val="16"/>
              </w:rPr>
            </w:rPrChange>
          </w:rPr>
          <w:t xml:space="preserve">the more you know the </w:t>
        </w:r>
      </w:ins>
      <w:ins w:id="158" w:author="Elizabeth Charles" w:date="2013-09-15T18:21:00Z">
        <w:r w:rsidR="0051176E" w:rsidRPr="001451A6">
          <w:rPr>
            <w:rFonts w:cs="Times-Roman"/>
            <w:rPrChange w:id="159" w:author="Elizabeth Charles" w:date="2013-09-15T18:54:00Z">
              <w:rPr>
                <w:rFonts w:cs="Times-Roman"/>
                <w:szCs w:val="16"/>
              </w:rPr>
            </w:rPrChange>
          </w:rPr>
          <w:t xml:space="preserve">greater the </w:t>
        </w:r>
      </w:ins>
      <w:ins w:id="160" w:author="Elizabeth Charles" w:date="2013-09-15T18:23:00Z">
        <w:r w:rsidR="0051176E" w:rsidRPr="001451A6">
          <w:rPr>
            <w:rFonts w:cs="Times-Roman"/>
            <w:rPrChange w:id="161" w:author="Elizabeth Charles" w:date="2013-09-15T18:54:00Z">
              <w:rPr>
                <w:rFonts w:cs="Times-Roman"/>
                <w:szCs w:val="16"/>
              </w:rPr>
            </w:rPrChange>
          </w:rPr>
          <w:t>conceptual networks available</w:t>
        </w:r>
        <w:r w:rsidR="00EA7A39" w:rsidRPr="001451A6">
          <w:rPr>
            <w:rFonts w:cs="Times-Roman"/>
            <w:rPrChange w:id="162" w:author="Elizabeth Charles" w:date="2013-09-15T18:54:00Z">
              <w:rPr>
                <w:rFonts w:cs="Times-Roman"/>
                <w:szCs w:val="16"/>
              </w:rPr>
            </w:rPrChange>
          </w:rPr>
          <w:t xml:space="preserve"> for future learning</w:t>
        </w:r>
      </w:ins>
      <w:ins w:id="163" w:author="Elizabeth Charles" w:date="2013-09-15T18:07:00Z">
        <w:r w:rsidR="001B3029" w:rsidRPr="001451A6">
          <w:rPr>
            <w:rFonts w:cs="Times-Roman"/>
            <w:rPrChange w:id="164" w:author="Elizabeth Charles" w:date="2013-09-15T18:54:00Z">
              <w:rPr>
                <w:rFonts w:cs="Times-Roman"/>
                <w:szCs w:val="16"/>
              </w:rPr>
            </w:rPrChange>
          </w:rPr>
          <w:t>.</w:t>
        </w:r>
      </w:ins>
      <w:ins w:id="165" w:author="Elizabeth Charles" w:date="2013-09-15T18:06:00Z">
        <w:r w:rsidR="001B3029" w:rsidRPr="001451A6">
          <w:rPr>
            <w:rFonts w:cs="Times-Roman"/>
            <w:rPrChange w:id="166" w:author="Elizabeth Charles" w:date="2013-09-15T18:54:00Z">
              <w:rPr>
                <w:rFonts w:cs="Times-Roman"/>
                <w:szCs w:val="16"/>
              </w:rPr>
            </w:rPrChange>
          </w:rPr>
          <w:t xml:space="preserve"> </w:t>
        </w:r>
      </w:ins>
      <w:ins w:id="167" w:author="Elizabeth Charles" w:date="2013-09-15T18:24:00Z">
        <w:r w:rsidR="00EA7A39" w:rsidRPr="001451A6">
          <w:rPr>
            <w:rFonts w:cs="Times-Roman"/>
            <w:rPrChange w:id="168" w:author="Elizabeth Charles" w:date="2013-09-15T18:54:00Z">
              <w:rPr>
                <w:rFonts w:cs="Times-Roman"/>
                <w:szCs w:val="16"/>
              </w:rPr>
            </w:rPrChange>
          </w:rPr>
          <w:t xml:space="preserve">Another </w:t>
        </w:r>
      </w:ins>
      <w:ins w:id="169" w:author="Elizabeth Charles" w:date="2013-09-15T18:25:00Z">
        <w:r w:rsidR="00EA7A39" w:rsidRPr="001451A6">
          <w:rPr>
            <w:rFonts w:cs="Times-Roman"/>
            <w:rPrChange w:id="170" w:author="Elizabeth Charles" w:date="2013-09-15T18:54:00Z">
              <w:rPr>
                <w:rFonts w:cs="Times-Roman"/>
                <w:szCs w:val="16"/>
              </w:rPr>
            </w:rPrChange>
          </w:rPr>
          <w:t>facet</w:t>
        </w:r>
      </w:ins>
      <w:ins w:id="171" w:author="Elizabeth Charles" w:date="2013-09-15T18:24:00Z">
        <w:r w:rsidR="00EA7A39" w:rsidRPr="001451A6">
          <w:rPr>
            <w:rFonts w:cs="Times-Roman"/>
            <w:rPrChange w:id="172" w:author="Elizabeth Charles" w:date="2013-09-15T18:54:00Z">
              <w:rPr>
                <w:rFonts w:cs="Times-Roman"/>
                <w:szCs w:val="16"/>
              </w:rPr>
            </w:rPrChange>
          </w:rPr>
          <w:t xml:space="preserve"> of new theories of learning involve</w:t>
        </w:r>
      </w:ins>
      <w:ins w:id="173" w:author="Elizabeth Charles" w:date="2013-09-15T18:25:00Z">
        <w:r w:rsidR="00EA7A39" w:rsidRPr="001451A6">
          <w:rPr>
            <w:rFonts w:cs="Times-Roman"/>
            <w:rPrChange w:id="174" w:author="Elizabeth Charles" w:date="2013-09-15T18:54:00Z">
              <w:rPr>
                <w:rFonts w:cs="Times-Roman"/>
                <w:szCs w:val="16"/>
              </w:rPr>
            </w:rPrChange>
          </w:rPr>
          <w:t>s</w:t>
        </w:r>
      </w:ins>
      <w:ins w:id="175" w:author="Elizabeth Charles" w:date="2013-09-15T18:24:00Z">
        <w:r w:rsidR="00EA7A39" w:rsidRPr="001451A6">
          <w:rPr>
            <w:rFonts w:cs="Times-Roman"/>
            <w:rPrChange w:id="176" w:author="Elizabeth Charles" w:date="2013-09-15T18:54:00Z">
              <w:rPr>
                <w:rFonts w:cs="Times-Roman"/>
                <w:szCs w:val="16"/>
              </w:rPr>
            </w:rPrChange>
          </w:rPr>
          <w:t xml:space="preserve"> the argument </w:t>
        </w:r>
      </w:ins>
      <w:ins w:id="177" w:author="Elizabeth Charles" w:date="2013-09-15T18:07:00Z">
        <w:r w:rsidR="001B3029" w:rsidRPr="001451A6">
          <w:rPr>
            <w:rPrChange w:id="178" w:author="Elizabeth Charles" w:date="2013-09-15T18:54:00Z">
              <w:rPr/>
            </w:rPrChange>
          </w:rPr>
          <w:t>th</w:t>
        </w:r>
        <w:r w:rsidR="00EA7A39" w:rsidRPr="001451A6">
          <w:rPr>
            <w:rPrChange w:id="179" w:author="Elizabeth Charles" w:date="2013-09-15T18:54:00Z">
              <w:rPr/>
            </w:rPrChange>
          </w:rPr>
          <w:t>at all higher mental functions including conceptual reasoning</w:t>
        </w:r>
      </w:ins>
      <w:ins w:id="180" w:author="Elizabeth Charles" w:date="2013-09-15T18:27:00Z">
        <w:r w:rsidR="00E02486" w:rsidRPr="001451A6">
          <w:rPr>
            <w:rPrChange w:id="181" w:author="Elizabeth Charles" w:date="2013-09-15T18:54:00Z">
              <w:rPr/>
            </w:rPrChange>
          </w:rPr>
          <w:t xml:space="preserve"> and formal learning</w:t>
        </w:r>
      </w:ins>
      <w:ins w:id="182" w:author="Elizabeth Charles" w:date="2013-09-15T18:07:00Z">
        <w:r w:rsidR="001B3029" w:rsidRPr="001451A6">
          <w:rPr>
            <w:rPrChange w:id="183" w:author="Elizabeth Charles" w:date="2013-09-15T18:54:00Z">
              <w:rPr/>
            </w:rPrChange>
          </w:rPr>
          <w:t xml:space="preserve"> develop through social interactions </w:t>
        </w:r>
      </w:ins>
      <w:ins w:id="184" w:author="Elizabeth Charles" w:date="2013-09-15T18:29:00Z">
        <w:r w:rsidR="00E02486" w:rsidRPr="001451A6">
          <w:rPr>
            <w:rPrChange w:id="185" w:author="Elizabeth Charles" w:date="2013-09-15T18:54:00Z">
              <w:rPr/>
            </w:rPrChange>
          </w:rPr>
          <w:t xml:space="preserve">with others and mediated by tools </w:t>
        </w:r>
      </w:ins>
      <w:ins w:id="186" w:author="Elizabeth Charles" w:date="2013-09-15T18:07:00Z">
        <w:r w:rsidR="001B3029" w:rsidRPr="001451A6">
          <w:rPr>
            <w:rPrChange w:id="187" w:author="Elizabeth Charles" w:date="2013-09-15T18:54:00Z">
              <w:rPr/>
            </w:rPrChange>
          </w:rPr>
          <w:t>(</w:t>
        </w:r>
        <w:proofErr w:type="spellStart"/>
        <w:r w:rsidR="001B3029" w:rsidRPr="001451A6">
          <w:rPr>
            <w:rPrChange w:id="188" w:author="Elizabeth Charles" w:date="2013-09-15T18:54:00Z">
              <w:rPr/>
            </w:rPrChange>
          </w:rPr>
          <w:t>Vygotsky</w:t>
        </w:r>
        <w:proofErr w:type="spellEnd"/>
        <w:r w:rsidR="001B3029" w:rsidRPr="001451A6">
          <w:rPr>
            <w:rPrChange w:id="189" w:author="Elizabeth Charles" w:date="2013-09-15T18:54:00Z">
              <w:rPr/>
            </w:rPrChange>
          </w:rPr>
          <w:t xml:space="preserve">, 1978). </w:t>
        </w:r>
      </w:ins>
      <w:ins w:id="190" w:author="Elizabeth Charles" w:date="2013-09-15T18:32:00Z">
        <w:r w:rsidR="00DF0887" w:rsidRPr="001451A6">
          <w:rPr>
            <w:rPrChange w:id="191" w:author="Elizabeth Charles" w:date="2013-09-15T18:54:00Z">
              <w:rPr/>
            </w:rPrChange>
          </w:rPr>
          <w:t>Therefore learning involves the efforts</w:t>
        </w:r>
      </w:ins>
      <w:ins w:id="192" w:author="Elizabeth Charles" w:date="2013-09-15T18:07:00Z">
        <w:r w:rsidR="001B3029" w:rsidRPr="001451A6">
          <w:rPr>
            <w:rPrChange w:id="193" w:author="Elizabeth Charles" w:date="2013-09-15T18:54:00Z">
              <w:rPr/>
            </w:rPrChange>
          </w:rPr>
          <w:t xml:space="preserve"> </w:t>
        </w:r>
      </w:ins>
      <w:ins w:id="194" w:author="Elizabeth Charles" w:date="2013-09-15T18:10:00Z">
        <w:r w:rsidR="001E240E" w:rsidRPr="001451A6">
          <w:rPr>
            <w:rPrChange w:id="195" w:author="Elizabeth Charles" w:date="2013-09-15T18:54:00Z">
              <w:rPr/>
            </w:rPrChange>
          </w:rPr>
          <w:t xml:space="preserve">to </w:t>
        </w:r>
      </w:ins>
      <w:ins w:id="196" w:author="Elizabeth Charles" w:date="2013-09-15T18:07:00Z">
        <w:r w:rsidR="001B3029" w:rsidRPr="001451A6">
          <w:rPr>
            <w:rPrChange w:id="197" w:author="Elizabeth Charles" w:date="2013-09-15T18:54:00Z">
              <w:rPr/>
            </w:rPrChange>
          </w:rPr>
          <w:t>participat</w:t>
        </w:r>
      </w:ins>
      <w:ins w:id="198" w:author="Elizabeth Charles" w:date="2013-09-15T18:10:00Z">
        <w:r w:rsidR="001E240E" w:rsidRPr="001451A6">
          <w:rPr>
            <w:rPrChange w:id="199" w:author="Elizabeth Charles" w:date="2013-09-15T18:54:00Z">
              <w:rPr/>
            </w:rPrChange>
          </w:rPr>
          <w:t>e</w:t>
        </w:r>
      </w:ins>
      <w:ins w:id="200" w:author="Elizabeth Charles" w:date="2013-09-15T18:07:00Z">
        <w:r w:rsidR="001B3029" w:rsidRPr="001451A6">
          <w:rPr>
            <w:rPrChange w:id="201" w:author="Elizabeth Charles" w:date="2013-09-15T18:54:00Z">
              <w:rPr/>
            </w:rPrChange>
          </w:rPr>
          <w:t xml:space="preserve"> and use the tools and knowledge of a discipline – e.g., canonical concepts, equations, and representations. </w:t>
        </w:r>
      </w:ins>
      <w:ins w:id="202" w:author="Elizabeth Charles" w:date="2013-09-15T18:33:00Z">
        <w:r w:rsidR="00DF0887" w:rsidRPr="001451A6">
          <w:rPr>
            <w:rPrChange w:id="203" w:author="Elizabeth Charles" w:date="2013-09-15T18:54:00Z">
              <w:rPr/>
            </w:rPrChange>
          </w:rPr>
          <w:t>With</w:t>
        </w:r>
      </w:ins>
      <w:ins w:id="204" w:author="Elizabeth Charles" w:date="2013-09-15T18:07:00Z">
        <w:r w:rsidR="001B3029" w:rsidRPr="001451A6">
          <w:rPr>
            <w:rPrChange w:id="205" w:author="Elizabeth Charles" w:date="2013-09-15T18:54:00Z">
              <w:rPr/>
            </w:rPrChange>
          </w:rPr>
          <w:t xml:space="preserve"> </w:t>
        </w:r>
      </w:ins>
      <w:ins w:id="206" w:author="Elizabeth Charles" w:date="2013-09-15T18:16:00Z">
        <w:r w:rsidR="0006081D" w:rsidRPr="001451A6">
          <w:rPr>
            <w:rPrChange w:id="207" w:author="Elizabeth Charles" w:date="2013-09-15T18:54:00Z">
              <w:rPr/>
            </w:rPrChange>
          </w:rPr>
          <w:t>little separation between knowing and doing (Dewey, 1915</w:t>
        </w:r>
      </w:ins>
      <w:ins w:id="208" w:author="Elizabeth Charles" w:date="2013-09-15T18:17:00Z">
        <w:r w:rsidR="0006081D" w:rsidRPr="001451A6">
          <w:rPr>
            <w:rPrChange w:id="209" w:author="Elizabeth Charles" w:date="2013-09-15T18:54:00Z">
              <w:rPr/>
            </w:rPrChange>
          </w:rPr>
          <w:t xml:space="preserve">), </w:t>
        </w:r>
      </w:ins>
      <w:ins w:id="210" w:author="Elizabeth Charles" w:date="2013-09-15T18:07:00Z">
        <w:r w:rsidR="001B3029" w:rsidRPr="001451A6">
          <w:rPr>
            <w:rPrChange w:id="211" w:author="Elizabeth Charles" w:date="2013-09-15T18:54:00Z">
              <w:rPr/>
            </w:rPrChange>
          </w:rPr>
          <w:t xml:space="preserve">to learn physics means to </w:t>
        </w:r>
      </w:ins>
      <w:ins w:id="212" w:author="Elizabeth Charles" w:date="2013-09-15T18:15:00Z">
        <w:r w:rsidR="0006081D" w:rsidRPr="001451A6">
          <w:rPr>
            <w:rPrChange w:id="213" w:author="Elizabeth Charles" w:date="2013-09-15T18:54:00Z">
              <w:rPr/>
            </w:rPrChange>
          </w:rPr>
          <w:t xml:space="preserve">actively </w:t>
        </w:r>
      </w:ins>
      <w:ins w:id="214" w:author="Elizabeth Charles" w:date="2013-09-15T18:07:00Z">
        <w:r w:rsidR="001B3029" w:rsidRPr="001451A6">
          <w:rPr>
            <w:rPrChange w:id="215" w:author="Elizabeth Charles" w:date="2013-09-15T18:54:00Z">
              <w:rPr/>
            </w:rPrChange>
          </w:rPr>
          <w:t>engage in using the conceptual tools and ways of thinking that define the field of physics.</w:t>
        </w:r>
      </w:ins>
      <w:ins w:id="216" w:author="Elizabeth Charles" w:date="2013-09-15T18:16:00Z">
        <w:r w:rsidR="0006081D" w:rsidRPr="001451A6">
          <w:rPr>
            <w:rPrChange w:id="217" w:author="Elizabeth Charles" w:date="2013-09-15T18:54:00Z">
              <w:rPr/>
            </w:rPrChange>
          </w:rPr>
          <w:t xml:space="preserve"> </w:t>
        </w:r>
      </w:ins>
    </w:p>
    <w:p w14:paraId="5DF832AC" w14:textId="6FAD4BDC" w:rsidR="005D7A59" w:rsidRPr="001451A6" w:rsidRDefault="005D7A59" w:rsidP="00C355A4">
      <w:pPr>
        <w:widowControl w:val="0"/>
        <w:autoSpaceDE w:val="0"/>
        <w:autoSpaceDN w:val="0"/>
        <w:adjustRightInd w:val="0"/>
        <w:spacing w:line="360" w:lineRule="auto"/>
        <w:rPr>
          <w:ins w:id="218" w:author="Elizabeth Charles" w:date="2013-09-15T16:26:00Z"/>
          <w:rPrChange w:id="219" w:author="Elizabeth Charles" w:date="2013-09-15T18:54:00Z">
            <w:rPr>
              <w:ins w:id="220" w:author="Elizabeth Charles" w:date="2013-09-15T16:26:00Z"/>
            </w:rPr>
          </w:rPrChange>
        </w:rPr>
      </w:pPr>
    </w:p>
    <w:p w14:paraId="7551FB5A" w14:textId="6DF066D8" w:rsidR="00101924" w:rsidRPr="001451A6" w:rsidRDefault="0083452F">
      <w:pPr>
        <w:rPr>
          <w:b/>
          <w:rPrChange w:id="221" w:author="Elizabeth Charles" w:date="2013-09-15T18:54:00Z">
            <w:rPr>
              <w:b/>
            </w:rPr>
          </w:rPrChange>
        </w:rPr>
      </w:pPr>
      <w:r w:rsidRPr="001451A6">
        <w:rPr>
          <w:b/>
          <w:rPrChange w:id="222" w:author="Elizabeth Charles" w:date="2013-09-15T18:54:00Z">
            <w:rPr>
              <w:b/>
            </w:rPr>
          </w:rPrChange>
        </w:rPr>
        <w:t>How Should We Teach?</w:t>
      </w:r>
    </w:p>
    <w:p w14:paraId="2C6A0E21" w14:textId="77777777" w:rsidR="00E36924" w:rsidRPr="001451A6" w:rsidRDefault="00CE4FA1" w:rsidP="000700A8">
      <w:pPr>
        <w:spacing w:line="360" w:lineRule="auto"/>
        <w:jc w:val="both"/>
        <w:rPr>
          <w:ins w:id="223" w:author="Elizabeth Charles" w:date="2013-09-15T18:36:00Z"/>
          <w:rFonts w:cs="Times-Roman"/>
          <w:rPrChange w:id="224" w:author="Elizabeth Charles" w:date="2013-09-15T18:54:00Z">
            <w:rPr>
              <w:ins w:id="225" w:author="Elizabeth Charles" w:date="2013-09-15T18:36:00Z"/>
              <w:rFonts w:cs="Times-Roman"/>
              <w:szCs w:val="16"/>
            </w:rPr>
          </w:rPrChange>
        </w:rPr>
        <w:pPrChange w:id="226" w:author="Elizabeth Charles" w:date="2013-09-15T18:19:00Z">
          <w:pPr>
            <w:widowControl w:val="0"/>
            <w:autoSpaceDE w:val="0"/>
            <w:autoSpaceDN w:val="0"/>
            <w:adjustRightInd w:val="0"/>
            <w:spacing w:after="240" w:line="360" w:lineRule="auto"/>
            <w:ind w:firstLine="720"/>
            <w:jc w:val="both"/>
          </w:pPr>
        </w:pPrChange>
      </w:pPr>
      <w:ins w:id="227" w:author="Elizabeth Charles" w:date="2013-09-15T17:57:00Z">
        <w:r w:rsidRPr="001451A6">
          <w:rPr>
            <w:rFonts w:cs="Times-Roman"/>
            <w:rPrChange w:id="228" w:author="Elizabeth Charles" w:date="2013-09-15T18:54:00Z">
              <w:rPr>
                <w:rFonts w:cs="Times-Roman"/>
                <w:szCs w:val="16"/>
              </w:rPr>
            </w:rPrChange>
          </w:rPr>
          <w:t xml:space="preserve">New learning theories have </w:t>
        </w:r>
      </w:ins>
      <w:ins w:id="229" w:author="Elizabeth Charles" w:date="2013-09-15T18:17:00Z">
        <w:r w:rsidR="000700A8" w:rsidRPr="001451A6">
          <w:rPr>
            <w:rFonts w:cs="Times-Roman"/>
            <w:rPrChange w:id="230" w:author="Elizabeth Charles" w:date="2013-09-15T18:54:00Z">
              <w:rPr>
                <w:rFonts w:cs="Times-Roman"/>
                <w:szCs w:val="16"/>
              </w:rPr>
            </w:rPrChange>
          </w:rPr>
          <w:t>changed the ways we think about teaching</w:t>
        </w:r>
      </w:ins>
      <w:ins w:id="231" w:author="Elizabeth Charles" w:date="2013-09-15T18:33:00Z">
        <w:r w:rsidR="00E36924" w:rsidRPr="001451A6">
          <w:rPr>
            <w:rFonts w:cs="Times-Roman"/>
            <w:rPrChange w:id="232" w:author="Elizabeth Charles" w:date="2013-09-15T18:54:00Z">
              <w:rPr>
                <w:rFonts w:cs="Times-Roman"/>
                <w:szCs w:val="16"/>
              </w:rPr>
            </w:rPrChange>
          </w:rPr>
          <w:t xml:space="preserve">. New models of pedagogy suggest teaching as providing opportunities </w:t>
        </w:r>
      </w:ins>
      <w:ins w:id="233" w:author="Elizabeth Charles" w:date="2013-09-15T18:35:00Z">
        <w:r w:rsidR="00E36924" w:rsidRPr="001451A6">
          <w:rPr>
            <w:rFonts w:cs="Times-Roman"/>
            <w:rPrChange w:id="234" w:author="Elizabeth Charles" w:date="2013-09-15T18:54:00Z">
              <w:rPr>
                <w:rFonts w:cs="Times-Roman"/>
                <w:szCs w:val="16"/>
              </w:rPr>
            </w:rPrChange>
          </w:rPr>
          <w:t xml:space="preserve">and support </w:t>
        </w:r>
      </w:ins>
      <w:ins w:id="235" w:author="Elizabeth Charles" w:date="2013-09-15T18:33:00Z">
        <w:r w:rsidR="00E36924" w:rsidRPr="001451A6">
          <w:rPr>
            <w:rFonts w:cs="Times-Roman"/>
            <w:rPrChange w:id="236" w:author="Elizabeth Charles" w:date="2013-09-15T18:54:00Z">
              <w:rPr>
                <w:rFonts w:cs="Times-Roman"/>
                <w:szCs w:val="16"/>
              </w:rPr>
            </w:rPrChange>
          </w:rPr>
          <w:t xml:space="preserve">for </w:t>
        </w:r>
      </w:ins>
      <w:ins w:id="237" w:author="Elizabeth Charles" w:date="2013-09-15T18:35:00Z">
        <w:r w:rsidR="00E36924" w:rsidRPr="001451A6">
          <w:rPr>
            <w:rFonts w:cs="Times-Roman"/>
            <w:rPrChange w:id="238" w:author="Elizabeth Charles" w:date="2013-09-15T18:54:00Z">
              <w:rPr>
                <w:rFonts w:cs="Times-Roman"/>
                <w:szCs w:val="16"/>
              </w:rPr>
            </w:rPrChange>
          </w:rPr>
          <w:t xml:space="preserve">student </w:t>
        </w:r>
      </w:ins>
      <w:ins w:id="239" w:author="Elizabeth Charles" w:date="2013-09-15T18:34:00Z">
        <w:r w:rsidR="00E36924" w:rsidRPr="001451A6">
          <w:rPr>
            <w:rFonts w:cs="Times-Roman"/>
            <w:rPrChange w:id="240" w:author="Elizabeth Charles" w:date="2013-09-15T18:54:00Z">
              <w:rPr>
                <w:rFonts w:cs="Times-Roman"/>
                <w:szCs w:val="16"/>
              </w:rPr>
            </w:rPrChange>
          </w:rPr>
          <w:t>participation</w:t>
        </w:r>
      </w:ins>
      <w:ins w:id="241" w:author="Elizabeth Charles" w:date="2013-09-15T18:35:00Z">
        <w:r w:rsidR="00E36924" w:rsidRPr="001451A6">
          <w:rPr>
            <w:rFonts w:cs="Times-Roman"/>
            <w:rPrChange w:id="242" w:author="Elizabeth Charles" w:date="2013-09-15T18:54:00Z">
              <w:rPr>
                <w:rFonts w:cs="Times-Roman"/>
                <w:szCs w:val="16"/>
              </w:rPr>
            </w:rPrChange>
          </w:rPr>
          <w:t>. This is often referred to</w:t>
        </w:r>
      </w:ins>
      <w:ins w:id="243" w:author="Elizabeth Charles" w:date="2013-09-15T18:17:00Z">
        <w:r w:rsidR="000700A8" w:rsidRPr="001451A6">
          <w:rPr>
            <w:rFonts w:cs="Times-Roman"/>
            <w:rPrChange w:id="244" w:author="Elizabeth Charles" w:date="2013-09-15T18:54:00Z">
              <w:rPr>
                <w:rFonts w:cs="Times-Roman"/>
                <w:szCs w:val="16"/>
              </w:rPr>
            </w:rPrChange>
          </w:rPr>
          <w:t xml:space="preserve"> </w:t>
        </w:r>
      </w:ins>
      <w:ins w:id="245" w:author="Elizabeth Charles" w:date="2013-09-15T17:57:00Z">
        <w:r w:rsidRPr="001451A6">
          <w:rPr>
            <w:rFonts w:cs="Times-Roman"/>
            <w:rPrChange w:id="246" w:author="Elizabeth Charles" w:date="2013-09-15T18:54:00Z">
              <w:rPr>
                <w:rFonts w:cs="Times-Roman"/>
                <w:szCs w:val="16"/>
              </w:rPr>
            </w:rPrChange>
          </w:rPr>
          <w:t>the pedagogical movement toward student-centered active learning</w:t>
        </w:r>
      </w:ins>
      <w:ins w:id="247" w:author="Elizabeth Charles" w:date="2013-09-15T17:58:00Z">
        <w:r w:rsidRPr="001451A6">
          <w:rPr>
            <w:rFonts w:cs="Times-Roman"/>
            <w:rPrChange w:id="248" w:author="Elizabeth Charles" w:date="2013-09-15T18:54:00Z">
              <w:rPr>
                <w:rFonts w:cs="Times-Roman"/>
                <w:szCs w:val="16"/>
              </w:rPr>
            </w:rPrChange>
          </w:rPr>
          <w:t>.</w:t>
        </w:r>
      </w:ins>
      <w:ins w:id="249" w:author="Elizabeth Charles" w:date="2013-09-15T17:57:00Z">
        <w:r w:rsidRPr="001451A6">
          <w:rPr>
            <w:rFonts w:cs="Times-Roman"/>
            <w:rPrChange w:id="250" w:author="Elizabeth Charles" w:date="2013-09-15T18:54:00Z">
              <w:rPr>
                <w:rFonts w:cs="Times-Roman"/>
                <w:szCs w:val="16"/>
              </w:rPr>
            </w:rPrChange>
          </w:rPr>
          <w:t xml:space="preserve"> Examples of such pedagogies </w:t>
        </w:r>
      </w:ins>
      <w:ins w:id="251" w:author="Elizabeth Charles" w:date="2013-09-15T18:36:00Z">
        <w:r w:rsidR="00E36924" w:rsidRPr="001451A6">
          <w:rPr>
            <w:rFonts w:cs="Times-Roman"/>
            <w:rPrChange w:id="252" w:author="Elizabeth Charles" w:date="2013-09-15T18:54:00Z">
              <w:rPr>
                <w:rFonts w:cs="Times-Roman"/>
                <w:szCs w:val="16"/>
              </w:rPr>
            </w:rPrChange>
          </w:rPr>
          <w:t>include the following</w:t>
        </w:r>
      </w:ins>
      <w:ins w:id="253" w:author="Elizabeth Charles" w:date="2013-09-15T17:57:00Z">
        <w:r w:rsidRPr="001451A6">
          <w:rPr>
            <w:rFonts w:cs="Times-Roman"/>
            <w:rPrChange w:id="254" w:author="Elizabeth Charles" w:date="2013-09-15T18:54:00Z">
              <w:rPr>
                <w:rFonts w:cs="Times-Roman"/>
                <w:szCs w:val="16"/>
              </w:rPr>
            </w:rPrChange>
          </w:rPr>
          <w:t xml:space="preserve">: </w:t>
        </w:r>
      </w:ins>
      <w:ins w:id="255" w:author="Elizabeth Charles" w:date="2013-09-15T17:58:00Z">
        <w:r w:rsidRPr="001451A6">
          <w:rPr>
            <w:rFonts w:cs="Times-Roman"/>
            <w:rPrChange w:id="256" w:author="Elizabeth Charles" w:date="2013-09-15T18:54:00Z">
              <w:rPr>
                <w:rFonts w:cs="Times-Roman"/>
                <w:szCs w:val="16"/>
              </w:rPr>
            </w:rPrChange>
          </w:rPr>
          <w:t>peer instruction (Mazur, cite)</w:t>
        </w:r>
      </w:ins>
      <w:ins w:id="257" w:author="Elizabeth Charles" w:date="2013-09-15T18:36:00Z">
        <w:r w:rsidR="00E36924" w:rsidRPr="001451A6">
          <w:rPr>
            <w:rFonts w:cs="Times-Roman"/>
            <w:rPrChange w:id="258" w:author="Elizabeth Charles" w:date="2013-09-15T18:54:00Z">
              <w:rPr>
                <w:rFonts w:cs="Times-Roman"/>
                <w:szCs w:val="16"/>
              </w:rPr>
            </w:rPrChange>
          </w:rPr>
          <w:t>,</w:t>
        </w:r>
      </w:ins>
      <w:ins w:id="259" w:author="Elizabeth Charles" w:date="2013-09-15T17:58:00Z">
        <w:r w:rsidRPr="001451A6">
          <w:rPr>
            <w:rFonts w:cs="Times-Roman"/>
            <w:rPrChange w:id="260" w:author="Elizabeth Charles" w:date="2013-09-15T18:54:00Z">
              <w:rPr>
                <w:rFonts w:cs="Times-Roman"/>
                <w:szCs w:val="16"/>
              </w:rPr>
            </w:rPrChange>
          </w:rPr>
          <w:t xml:space="preserve"> </w:t>
        </w:r>
      </w:ins>
      <w:ins w:id="261" w:author="Elizabeth Charles" w:date="2013-09-15T17:57:00Z">
        <w:r w:rsidRPr="001451A6">
          <w:rPr>
            <w:rFonts w:cs="Times-Roman"/>
            <w:rPrChange w:id="262" w:author="Elizabeth Charles" w:date="2013-09-15T18:54:00Z">
              <w:rPr>
                <w:rFonts w:cs="Times-Roman"/>
                <w:szCs w:val="16"/>
              </w:rPr>
            </w:rPrChange>
          </w:rPr>
          <w:t xml:space="preserve">inquiry-based science instruction (e.g., Shore, et al., 2008) and problem-based learning (PBL; Barrows, 1985; </w:t>
        </w:r>
        <w:proofErr w:type="spellStart"/>
        <w:r w:rsidRPr="001451A6">
          <w:rPr>
            <w:rPrChange w:id="263" w:author="Elizabeth Charles" w:date="2013-09-15T18:54:00Z">
              <w:rPr/>
            </w:rPrChange>
          </w:rPr>
          <w:t>Bransford</w:t>
        </w:r>
        <w:proofErr w:type="spellEnd"/>
        <w:r w:rsidRPr="001451A6">
          <w:rPr>
            <w:rPrChange w:id="264" w:author="Elizabeth Charles" w:date="2013-09-15T18:54:00Z">
              <w:rPr/>
            </w:rPrChange>
          </w:rPr>
          <w:t xml:space="preserve"> et al, 1990; Duffy &amp; </w:t>
        </w:r>
        <w:proofErr w:type="spellStart"/>
        <w:r w:rsidRPr="001451A6">
          <w:rPr>
            <w:rPrChange w:id="265" w:author="Elizabeth Charles" w:date="2013-09-15T18:54:00Z">
              <w:rPr/>
            </w:rPrChange>
          </w:rPr>
          <w:t>Savery</w:t>
        </w:r>
        <w:proofErr w:type="spellEnd"/>
        <w:r w:rsidRPr="001451A6">
          <w:rPr>
            <w:rPrChange w:id="266" w:author="Elizabeth Charles" w:date="2013-09-15T18:54:00Z">
              <w:rPr/>
            </w:rPrChange>
          </w:rPr>
          <w:t xml:space="preserve">, 1994; </w:t>
        </w:r>
        <w:proofErr w:type="spellStart"/>
        <w:r w:rsidRPr="001451A6">
          <w:rPr>
            <w:rPrChange w:id="267" w:author="Elizabeth Charles" w:date="2013-09-15T18:54:00Z">
              <w:rPr/>
            </w:rPrChange>
          </w:rPr>
          <w:t>Jonassen</w:t>
        </w:r>
        <w:proofErr w:type="spellEnd"/>
        <w:r w:rsidRPr="001451A6">
          <w:rPr>
            <w:rPrChange w:id="268" w:author="Elizabeth Charles" w:date="2013-09-15T18:54:00Z">
              <w:rPr/>
            </w:rPrChange>
          </w:rPr>
          <w:t>, 1991; CTGV, 1990, 1993</w:t>
        </w:r>
        <w:r w:rsidR="00E36924" w:rsidRPr="001451A6">
          <w:rPr>
            <w:rFonts w:cs="Times-Roman"/>
            <w:rPrChange w:id="269" w:author="Elizabeth Charles" w:date="2013-09-15T18:54:00Z">
              <w:rPr>
                <w:rFonts w:cs="Times-Roman"/>
                <w:szCs w:val="16"/>
              </w:rPr>
            </w:rPrChange>
          </w:rPr>
          <w:t>),</w:t>
        </w:r>
        <w:r w:rsidRPr="001451A6">
          <w:rPr>
            <w:rFonts w:cs="Times-Roman"/>
            <w:rPrChange w:id="270" w:author="Elizabeth Charles" w:date="2013-09-15T18:54:00Z">
              <w:rPr>
                <w:rFonts w:cs="Times-Roman"/>
                <w:szCs w:val="16"/>
              </w:rPr>
            </w:rPrChange>
          </w:rPr>
          <w:t xml:space="preserve"> to list a few. </w:t>
        </w:r>
      </w:ins>
    </w:p>
    <w:p w14:paraId="2F8ED426" w14:textId="77777777" w:rsidR="00E36924" w:rsidRPr="001451A6" w:rsidRDefault="00E36924" w:rsidP="000700A8">
      <w:pPr>
        <w:spacing w:line="360" w:lineRule="auto"/>
        <w:jc w:val="both"/>
        <w:rPr>
          <w:ins w:id="271" w:author="Elizabeth Charles" w:date="2013-09-15T18:36:00Z"/>
          <w:rFonts w:cs="Times-Roman"/>
          <w:rPrChange w:id="272" w:author="Elizabeth Charles" w:date="2013-09-15T18:54:00Z">
            <w:rPr>
              <w:ins w:id="273" w:author="Elizabeth Charles" w:date="2013-09-15T18:36:00Z"/>
              <w:rFonts w:cs="Times-Roman"/>
              <w:szCs w:val="16"/>
            </w:rPr>
          </w:rPrChange>
        </w:rPr>
        <w:pPrChange w:id="274" w:author="Elizabeth Charles" w:date="2013-09-15T18:19:00Z">
          <w:pPr>
            <w:widowControl w:val="0"/>
            <w:autoSpaceDE w:val="0"/>
            <w:autoSpaceDN w:val="0"/>
            <w:adjustRightInd w:val="0"/>
            <w:spacing w:after="240" w:line="360" w:lineRule="auto"/>
            <w:ind w:firstLine="720"/>
            <w:jc w:val="both"/>
          </w:pPr>
        </w:pPrChange>
      </w:pPr>
    </w:p>
    <w:p w14:paraId="31545D88" w14:textId="7BACCF04" w:rsidR="00466A41" w:rsidRPr="001451A6" w:rsidRDefault="000700A8" w:rsidP="000700A8">
      <w:pPr>
        <w:spacing w:line="360" w:lineRule="auto"/>
        <w:jc w:val="both"/>
        <w:rPr>
          <w:ins w:id="275" w:author="Elizabeth Charles" w:date="2013-09-15T17:05:00Z"/>
          <w:rFonts w:cs="Times-Roman"/>
          <w:rPrChange w:id="276" w:author="Elizabeth Charles" w:date="2013-09-15T18:54:00Z">
            <w:rPr>
              <w:ins w:id="277" w:author="Elizabeth Charles" w:date="2013-09-15T17:05:00Z"/>
              <w:rFonts w:ascii="Times New Roman" w:hAnsi="Times New Roman"/>
            </w:rPr>
          </w:rPrChange>
        </w:rPr>
        <w:pPrChange w:id="278" w:author="Elizabeth Charles" w:date="2013-09-15T18:19:00Z">
          <w:pPr>
            <w:widowControl w:val="0"/>
            <w:autoSpaceDE w:val="0"/>
            <w:autoSpaceDN w:val="0"/>
            <w:adjustRightInd w:val="0"/>
            <w:spacing w:after="240" w:line="360" w:lineRule="auto"/>
            <w:ind w:firstLine="720"/>
            <w:jc w:val="both"/>
          </w:pPr>
        </w:pPrChange>
      </w:pPr>
      <w:ins w:id="279" w:author="Elizabeth Charles" w:date="2013-09-15T18:18:00Z">
        <w:r w:rsidRPr="001451A6">
          <w:rPr>
            <w:rFonts w:cs="Times-Roman"/>
            <w:rPrChange w:id="280" w:author="Elizabeth Charles" w:date="2013-09-15T18:54:00Z">
              <w:rPr>
                <w:rFonts w:cs="Times-Roman"/>
                <w:szCs w:val="16"/>
              </w:rPr>
            </w:rPrChange>
          </w:rPr>
          <w:t xml:space="preserve">These new approaches owe much of their techniques to the model of instruction called </w:t>
        </w:r>
      </w:ins>
      <w:ins w:id="281" w:author="Elizabeth Charles" w:date="2013-09-15T17:05:00Z">
        <w:r w:rsidR="00466A41" w:rsidRPr="001451A6">
          <w:rPr>
            <w:i/>
            <w:rPrChange w:id="282" w:author="Elizabeth Charles" w:date="2013-09-15T18:54:00Z">
              <w:rPr>
                <w:rFonts w:ascii="Times New Roman" w:hAnsi="Times New Roman"/>
                <w:i/>
              </w:rPr>
            </w:rPrChange>
          </w:rPr>
          <w:t>cognitive apprenticeship</w:t>
        </w:r>
        <w:r w:rsidR="00466A41" w:rsidRPr="001451A6">
          <w:rPr>
            <w:rStyle w:val="FootnoteReference"/>
            <w:i/>
            <w:rPrChange w:id="283" w:author="Elizabeth Charles" w:date="2013-09-15T18:54:00Z">
              <w:rPr>
                <w:rStyle w:val="FootnoteReference"/>
                <w:rFonts w:ascii="Times New Roman" w:hAnsi="Times New Roman"/>
                <w:i/>
              </w:rPr>
            </w:rPrChange>
          </w:rPr>
          <w:footnoteReference w:id="1"/>
        </w:r>
        <w:r w:rsidR="00466A41" w:rsidRPr="001451A6">
          <w:rPr>
            <w:rPrChange w:id="286" w:author="Elizabeth Charles" w:date="2013-09-15T18:54:00Z">
              <w:rPr>
                <w:rFonts w:ascii="Times New Roman" w:hAnsi="Times New Roman"/>
              </w:rPr>
            </w:rPrChange>
          </w:rPr>
          <w:t xml:space="preserve"> </w:t>
        </w:r>
      </w:ins>
      <w:ins w:id="287" w:author="Elizabeth Charles" w:date="2013-09-15T17:27:00Z">
        <w:r w:rsidR="004F0252" w:rsidRPr="001451A6">
          <w:rPr>
            <w:rPrChange w:id="288" w:author="Elizabeth Charles" w:date="2013-09-15T18:54:00Z">
              <w:rPr>
                <w:rFonts w:ascii="Times New Roman" w:hAnsi="Times New Roman"/>
              </w:rPr>
            </w:rPrChange>
          </w:rPr>
          <w:t>(</w:t>
        </w:r>
      </w:ins>
      <w:ins w:id="289" w:author="Elizabeth Charles" w:date="2013-09-15T17:05:00Z">
        <w:r w:rsidR="004F0252" w:rsidRPr="001451A6">
          <w:rPr>
            <w:rPrChange w:id="290" w:author="Elizabeth Charles" w:date="2013-09-15T18:54:00Z">
              <w:rPr>
                <w:rFonts w:ascii="Times New Roman" w:hAnsi="Times New Roman"/>
              </w:rPr>
            </w:rPrChange>
          </w:rPr>
          <w:t>Collins et al.,</w:t>
        </w:r>
      </w:ins>
      <w:ins w:id="291" w:author="Elizabeth Charles" w:date="2013-09-15T17:27:00Z">
        <w:r w:rsidR="004F0252" w:rsidRPr="001451A6">
          <w:rPr>
            <w:rPrChange w:id="292" w:author="Elizabeth Charles" w:date="2013-09-15T18:54:00Z">
              <w:rPr>
                <w:rFonts w:ascii="Times New Roman" w:hAnsi="Times New Roman"/>
              </w:rPr>
            </w:rPrChange>
          </w:rPr>
          <w:t xml:space="preserve"> </w:t>
        </w:r>
      </w:ins>
      <w:ins w:id="293" w:author="Elizabeth Charles" w:date="2013-09-15T17:05:00Z">
        <w:r w:rsidR="00466A41" w:rsidRPr="001451A6">
          <w:rPr>
            <w:rPrChange w:id="294" w:author="Elizabeth Charles" w:date="2013-09-15T18:54:00Z">
              <w:rPr>
                <w:rFonts w:ascii="Times New Roman" w:hAnsi="Times New Roman"/>
              </w:rPr>
            </w:rPrChange>
          </w:rPr>
          <w:t xml:space="preserve">1991). </w:t>
        </w:r>
      </w:ins>
      <w:ins w:id="295" w:author="Elizabeth Charles" w:date="2013-09-15T17:35:00Z">
        <w:r w:rsidR="00D625C4" w:rsidRPr="001451A6">
          <w:rPr>
            <w:rPrChange w:id="296" w:author="Elizabeth Charles" w:date="2013-09-15T18:54:00Z">
              <w:rPr>
                <w:rFonts w:ascii="Times New Roman" w:hAnsi="Times New Roman"/>
              </w:rPr>
            </w:rPrChange>
          </w:rPr>
          <w:t>Cognitive apprenticeship</w:t>
        </w:r>
      </w:ins>
      <w:ins w:id="297" w:author="Elizabeth Charles" w:date="2013-09-15T17:05:00Z">
        <w:r w:rsidR="00466A41" w:rsidRPr="001451A6">
          <w:rPr>
            <w:rPrChange w:id="298" w:author="Elizabeth Charles" w:date="2013-09-15T18:54:00Z">
              <w:rPr>
                <w:rFonts w:ascii="Times New Roman" w:hAnsi="Times New Roman"/>
              </w:rPr>
            </w:rPrChange>
          </w:rPr>
          <w:t xml:space="preserve"> i</w:t>
        </w:r>
        <w:r w:rsidR="00D625C4" w:rsidRPr="001451A6">
          <w:rPr>
            <w:rPrChange w:id="299" w:author="Elizabeth Charles" w:date="2013-09-15T18:54:00Z">
              <w:rPr>
                <w:rFonts w:ascii="Times New Roman" w:hAnsi="Times New Roman"/>
              </w:rPr>
            </w:rPrChange>
          </w:rPr>
          <w:t>nvolves making thinking visible to learners. It is</w:t>
        </w:r>
      </w:ins>
      <w:ins w:id="300" w:author="Elizabeth Charles" w:date="2013-09-15T17:36:00Z">
        <w:r w:rsidR="00D625C4" w:rsidRPr="001451A6">
          <w:rPr>
            <w:rPrChange w:id="301" w:author="Elizabeth Charles" w:date="2013-09-15T18:54:00Z">
              <w:rPr>
                <w:rFonts w:ascii="Times New Roman" w:hAnsi="Times New Roman"/>
              </w:rPr>
            </w:rPrChange>
          </w:rPr>
          <w:t xml:space="preserve"> a</w:t>
        </w:r>
      </w:ins>
      <w:ins w:id="302" w:author="Elizabeth Charles" w:date="2013-09-15T17:05:00Z">
        <w:r w:rsidR="00466A41" w:rsidRPr="001451A6">
          <w:rPr>
            <w:rPrChange w:id="303" w:author="Elizabeth Charles" w:date="2013-09-15T18:54:00Z">
              <w:rPr>
                <w:rFonts w:ascii="Times New Roman" w:hAnsi="Times New Roman"/>
              </w:rPr>
            </w:rPrChange>
          </w:rPr>
          <w:t xml:space="preserve"> way to promote the development of domain competencies and expertise, including </w:t>
        </w:r>
      </w:ins>
      <w:ins w:id="304" w:author="Elizabeth Charles" w:date="2013-09-15T17:27:00Z">
        <w:r w:rsidR="004F0252" w:rsidRPr="001451A6">
          <w:rPr>
            <w:rPrChange w:id="305" w:author="Elizabeth Charles" w:date="2013-09-15T18:54:00Z">
              <w:rPr>
                <w:rFonts w:ascii="Times New Roman" w:hAnsi="Times New Roman"/>
              </w:rPr>
            </w:rPrChange>
          </w:rPr>
          <w:t xml:space="preserve">meaningful </w:t>
        </w:r>
      </w:ins>
      <w:ins w:id="306" w:author="Elizabeth Charles" w:date="2013-09-15T17:05:00Z">
        <w:r w:rsidR="00466A41" w:rsidRPr="001451A6">
          <w:rPr>
            <w:rPrChange w:id="307" w:author="Elizabeth Charles" w:date="2013-09-15T18:54:00Z">
              <w:rPr>
                <w:rFonts w:ascii="Times New Roman" w:hAnsi="Times New Roman"/>
              </w:rPr>
            </w:rPrChange>
          </w:rPr>
          <w:t>learning</w:t>
        </w:r>
      </w:ins>
      <w:ins w:id="308" w:author="Elizabeth Charles" w:date="2013-09-15T17:27:00Z">
        <w:r w:rsidR="004F0252" w:rsidRPr="001451A6">
          <w:rPr>
            <w:rPrChange w:id="309" w:author="Elizabeth Charles" w:date="2013-09-15T18:54:00Z">
              <w:rPr>
                <w:rFonts w:ascii="Times New Roman" w:hAnsi="Times New Roman"/>
              </w:rPr>
            </w:rPrChange>
          </w:rPr>
          <w:t xml:space="preserve"> and transfer</w:t>
        </w:r>
      </w:ins>
      <w:ins w:id="310" w:author="Elizabeth Charles" w:date="2013-09-15T17:05:00Z">
        <w:r w:rsidR="00466A41" w:rsidRPr="001451A6">
          <w:rPr>
            <w:rPrChange w:id="311" w:author="Elizabeth Charles" w:date="2013-09-15T18:54:00Z">
              <w:rPr>
                <w:rFonts w:ascii="Times New Roman" w:hAnsi="Times New Roman"/>
              </w:rPr>
            </w:rPrChange>
          </w:rPr>
          <w:t>.</w:t>
        </w:r>
        <w:r w:rsidR="00466A41" w:rsidRPr="001451A6">
          <w:rPr>
            <w:i/>
            <w:rPrChange w:id="312" w:author="Elizabeth Charles" w:date="2013-09-15T18:54:00Z">
              <w:rPr>
                <w:rFonts w:ascii="Times New Roman" w:hAnsi="Times New Roman"/>
                <w:i/>
              </w:rPr>
            </w:rPrChange>
          </w:rPr>
          <w:t xml:space="preserve"> </w:t>
        </w:r>
        <w:r w:rsidR="004F0252" w:rsidRPr="001451A6">
          <w:rPr>
            <w:rPrChange w:id="313" w:author="Elizabeth Charles" w:date="2013-09-15T18:54:00Z">
              <w:rPr>
                <w:rFonts w:ascii="Times New Roman" w:hAnsi="Times New Roman"/>
              </w:rPr>
            </w:rPrChange>
          </w:rPr>
          <w:t xml:space="preserve">It is </w:t>
        </w:r>
      </w:ins>
      <w:ins w:id="314" w:author="Elizabeth Charles" w:date="2013-09-15T17:28:00Z">
        <w:r w:rsidR="004F0252" w:rsidRPr="001451A6">
          <w:rPr>
            <w:rPrChange w:id="315" w:author="Elizabeth Charles" w:date="2013-09-15T18:54:00Z">
              <w:rPr>
                <w:rFonts w:ascii="Times New Roman" w:hAnsi="Times New Roman"/>
              </w:rPr>
            </w:rPrChange>
          </w:rPr>
          <w:t>made up</w:t>
        </w:r>
      </w:ins>
      <w:ins w:id="316" w:author="Elizabeth Charles" w:date="2013-09-15T17:05:00Z">
        <w:r w:rsidR="004F0252" w:rsidRPr="001451A6">
          <w:rPr>
            <w:rPrChange w:id="317" w:author="Elizabeth Charles" w:date="2013-09-15T18:54:00Z">
              <w:rPr>
                <w:rFonts w:ascii="Times New Roman" w:hAnsi="Times New Roman"/>
              </w:rPr>
            </w:rPrChange>
          </w:rPr>
          <w:t xml:space="preserve"> of </w:t>
        </w:r>
        <w:r w:rsidR="00734204" w:rsidRPr="001451A6">
          <w:rPr>
            <w:rPrChange w:id="318" w:author="Elizabeth Charles" w:date="2013-09-15T18:54:00Z">
              <w:rPr>
                <w:rFonts w:ascii="Times New Roman" w:hAnsi="Times New Roman"/>
              </w:rPr>
            </w:rPrChange>
          </w:rPr>
          <w:t>component processes including</w:t>
        </w:r>
      </w:ins>
      <w:ins w:id="319" w:author="Elizabeth Charles" w:date="2013-09-15T17:28:00Z">
        <w:r w:rsidR="00734204" w:rsidRPr="001451A6">
          <w:rPr>
            <w:rPrChange w:id="320" w:author="Elizabeth Charles" w:date="2013-09-15T18:54:00Z">
              <w:rPr>
                <w:rFonts w:ascii="Times New Roman" w:hAnsi="Times New Roman"/>
              </w:rPr>
            </w:rPrChange>
          </w:rPr>
          <w:t>:</w:t>
        </w:r>
      </w:ins>
      <w:ins w:id="321" w:author="Elizabeth Charles" w:date="2013-09-15T17:05:00Z">
        <w:r w:rsidR="00466A41" w:rsidRPr="001451A6">
          <w:rPr>
            <w:rPrChange w:id="322" w:author="Elizabeth Charles" w:date="2013-09-15T18:54:00Z">
              <w:rPr>
                <w:rFonts w:ascii="Times New Roman" w:hAnsi="Times New Roman"/>
              </w:rPr>
            </w:rPrChange>
          </w:rPr>
          <w:t xml:space="preserve"> </w:t>
        </w:r>
        <w:r w:rsidR="00466A41" w:rsidRPr="001451A6">
          <w:rPr>
            <w:i/>
            <w:rPrChange w:id="323" w:author="Elizabeth Charles" w:date="2013-09-15T18:54:00Z">
              <w:rPr>
                <w:rFonts w:ascii="Times New Roman" w:hAnsi="Times New Roman"/>
                <w:i/>
              </w:rPr>
            </w:rPrChange>
          </w:rPr>
          <w:t>modeling</w:t>
        </w:r>
        <w:r w:rsidR="00466A41" w:rsidRPr="001451A6">
          <w:rPr>
            <w:rPrChange w:id="324" w:author="Elizabeth Charles" w:date="2013-09-15T18:54:00Z">
              <w:rPr>
                <w:rFonts w:ascii="Times New Roman" w:hAnsi="Times New Roman"/>
              </w:rPr>
            </w:rPrChange>
          </w:rPr>
          <w:t xml:space="preserve"> of expert performance and practices of the domain; </w:t>
        </w:r>
        <w:r w:rsidR="00466A41" w:rsidRPr="001451A6">
          <w:rPr>
            <w:i/>
            <w:rPrChange w:id="325" w:author="Elizabeth Charles" w:date="2013-09-15T18:54:00Z">
              <w:rPr>
                <w:rFonts w:ascii="Times New Roman" w:hAnsi="Times New Roman"/>
                <w:i/>
              </w:rPr>
            </w:rPrChange>
          </w:rPr>
          <w:t xml:space="preserve">coaching </w:t>
        </w:r>
        <w:r w:rsidR="00466A41" w:rsidRPr="001451A6">
          <w:rPr>
            <w:rPrChange w:id="326" w:author="Elizabeth Charles" w:date="2013-09-15T18:54:00Z">
              <w:rPr>
                <w:rFonts w:ascii="Times New Roman" w:hAnsi="Times New Roman"/>
              </w:rPr>
            </w:rPrChange>
          </w:rPr>
          <w:t xml:space="preserve">consisting of teachers observing students in practice; </w:t>
        </w:r>
        <w:r w:rsidR="00466A41" w:rsidRPr="001451A6">
          <w:rPr>
            <w:i/>
            <w:rPrChange w:id="327" w:author="Elizabeth Charles" w:date="2013-09-15T18:54:00Z">
              <w:rPr>
                <w:rFonts w:ascii="Times New Roman" w:hAnsi="Times New Roman"/>
                <w:i/>
              </w:rPr>
            </w:rPrChange>
          </w:rPr>
          <w:t>scaffolding</w:t>
        </w:r>
        <w:r w:rsidR="00466A41" w:rsidRPr="001451A6">
          <w:rPr>
            <w:rPrChange w:id="328" w:author="Elizabeth Charles" w:date="2013-09-15T18:54:00Z">
              <w:rPr>
                <w:rFonts w:ascii="Times New Roman" w:hAnsi="Times New Roman"/>
              </w:rPr>
            </w:rPrChange>
          </w:rPr>
          <w:t xml:space="preserve"> of task in acti</w:t>
        </w:r>
        <w:r w:rsidR="002660E9" w:rsidRPr="001451A6">
          <w:rPr>
            <w:rPrChange w:id="329" w:author="Elizabeth Charles" w:date="2013-09-15T18:54:00Z">
              <w:rPr>
                <w:rFonts w:ascii="Times New Roman" w:hAnsi="Times New Roman"/>
              </w:rPr>
            </w:rPrChange>
          </w:rPr>
          <w:t>on</w:t>
        </w:r>
        <w:r w:rsidR="00466A41" w:rsidRPr="001451A6">
          <w:rPr>
            <w:rPrChange w:id="330" w:author="Elizabeth Charles" w:date="2013-09-15T18:54:00Z">
              <w:rPr>
                <w:rFonts w:ascii="Times New Roman" w:hAnsi="Times New Roman"/>
              </w:rPr>
            </w:rPrChange>
          </w:rPr>
          <w:t xml:space="preserve">; </w:t>
        </w:r>
        <w:r w:rsidR="00466A41" w:rsidRPr="001451A6">
          <w:rPr>
            <w:i/>
            <w:rPrChange w:id="331" w:author="Elizabeth Charles" w:date="2013-09-15T18:54:00Z">
              <w:rPr>
                <w:rFonts w:ascii="Times New Roman" w:hAnsi="Times New Roman"/>
                <w:i/>
              </w:rPr>
            </w:rPrChange>
          </w:rPr>
          <w:t>articulation</w:t>
        </w:r>
        <w:r w:rsidR="00466A41" w:rsidRPr="001451A6">
          <w:rPr>
            <w:rPrChange w:id="332" w:author="Elizabeth Charles" w:date="2013-09-15T18:54:00Z">
              <w:rPr>
                <w:rFonts w:ascii="Times New Roman" w:hAnsi="Times New Roman"/>
              </w:rPr>
            </w:rPrChange>
          </w:rPr>
          <w:t xml:space="preserve"> encouraging time-on-task activities; </w:t>
        </w:r>
        <w:r w:rsidR="00466A41" w:rsidRPr="001451A6">
          <w:rPr>
            <w:i/>
            <w:rPrChange w:id="333" w:author="Elizabeth Charles" w:date="2013-09-15T18:54:00Z">
              <w:rPr>
                <w:rFonts w:ascii="Times New Roman" w:hAnsi="Times New Roman"/>
                <w:i/>
              </w:rPr>
            </w:rPrChange>
          </w:rPr>
          <w:t>reflection</w:t>
        </w:r>
        <w:r w:rsidR="00466A41" w:rsidRPr="001451A6">
          <w:rPr>
            <w:rPrChange w:id="334" w:author="Elizabeth Charles" w:date="2013-09-15T18:54:00Z">
              <w:rPr>
                <w:rFonts w:ascii="Times New Roman" w:hAnsi="Times New Roman"/>
              </w:rPr>
            </w:rPrChange>
          </w:rPr>
          <w:t xml:space="preserve"> involving metacognitive activities at the individual, group, plenary and between novices and more experienced others; and, </w:t>
        </w:r>
        <w:r w:rsidR="00466A41" w:rsidRPr="001451A6">
          <w:rPr>
            <w:i/>
            <w:rPrChange w:id="335" w:author="Elizabeth Charles" w:date="2013-09-15T18:54:00Z">
              <w:rPr>
                <w:rFonts w:ascii="Times New Roman" w:hAnsi="Times New Roman"/>
                <w:i/>
              </w:rPr>
            </w:rPrChange>
          </w:rPr>
          <w:t>exploration,</w:t>
        </w:r>
        <w:r w:rsidR="00466A41" w:rsidRPr="001451A6">
          <w:rPr>
            <w:rPrChange w:id="336" w:author="Elizabeth Charles" w:date="2013-09-15T18:54:00Z">
              <w:rPr>
                <w:rFonts w:ascii="Times New Roman" w:hAnsi="Times New Roman"/>
              </w:rPr>
            </w:rPrChange>
          </w:rPr>
          <w:t xml:space="preserve"> or time for inquiry. </w:t>
        </w:r>
      </w:ins>
      <w:ins w:id="337" w:author="Elizabeth Charles" w:date="2013-09-15T17:38:00Z">
        <w:r w:rsidR="005C59D2" w:rsidRPr="001451A6">
          <w:rPr>
            <w:rPrChange w:id="338" w:author="Elizabeth Charles" w:date="2013-09-15T18:54:00Z">
              <w:rPr>
                <w:rFonts w:ascii="Times New Roman" w:hAnsi="Times New Roman"/>
              </w:rPr>
            </w:rPrChange>
          </w:rPr>
          <w:t>Most new p</w:t>
        </w:r>
      </w:ins>
      <w:ins w:id="339" w:author="Elizabeth Charles" w:date="2013-09-15T17:37:00Z">
        <w:r w:rsidR="00D625C4" w:rsidRPr="001451A6">
          <w:rPr>
            <w:rPrChange w:id="340" w:author="Elizabeth Charles" w:date="2013-09-15T18:54:00Z">
              <w:rPr>
                <w:rFonts w:ascii="Times New Roman" w:hAnsi="Times New Roman"/>
              </w:rPr>
            </w:rPrChange>
          </w:rPr>
          <w:t xml:space="preserve">edagogical approaches </w:t>
        </w:r>
      </w:ins>
      <w:ins w:id="341" w:author="Elizabeth Charles" w:date="2013-09-15T17:38:00Z">
        <w:r w:rsidR="005C59D2" w:rsidRPr="001451A6">
          <w:rPr>
            <w:rPrChange w:id="342" w:author="Elizabeth Charles" w:date="2013-09-15T18:54:00Z">
              <w:rPr>
                <w:rFonts w:ascii="Times New Roman" w:hAnsi="Times New Roman"/>
              </w:rPr>
            </w:rPrChange>
          </w:rPr>
          <w:t xml:space="preserve">can be characterized by at least one of these components. </w:t>
        </w:r>
      </w:ins>
      <w:ins w:id="343" w:author="Elizabeth Charles" w:date="2013-09-15T17:39:00Z">
        <w:r w:rsidR="005C59D2" w:rsidRPr="001451A6">
          <w:rPr>
            <w:rPrChange w:id="344" w:author="Elizabeth Charles" w:date="2013-09-15T18:54:00Z">
              <w:rPr>
                <w:rFonts w:ascii="Times New Roman" w:hAnsi="Times New Roman"/>
              </w:rPr>
            </w:rPrChange>
          </w:rPr>
          <w:t xml:space="preserve">For instance, </w:t>
        </w:r>
        <w:r w:rsidR="005C59D2" w:rsidRPr="001451A6">
          <w:rPr>
            <w:i/>
            <w:rPrChange w:id="345" w:author="Elizabeth Charles" w:date="2013-09-15T18:54:00Z">
              <w:rPr>
                <w:rFonts w:ascii="Times New Roman" w:hAnsi="Times New Roman"/>
              </w:rPr>
            </w:rPrChange>
          </w:rPr>
          <w:t>Peer Instruction</w:t>
        </w:r>
        <w:r w:rsidR="005C59D2" w:rsidRPr="001451A6">
          <w:rPr>
            <w:rPrChange w:id="346" w:author="Elizabeth Charles" w:date="2013-09-15T18:54:00Z">
              <w:rPr>
                <w:rFonts w:ascii="Times New Roman" w:hAnsi="Times New Roman"/>
              </w:rPr>
            </w:rPrChange>
          </w:rPr>
          <w:t xml:space="preserve"> </w:t>
        </w:r>
      </w:ins>
      <w:ins w:id="347" w:author="Elizabeth Charles" w:date="2013-09-15T17:40:00Z">
        <w:r w:rsidR="005C59D2" w:rsidRPr="001451A6">
          <w:rPr>
            <w:rPrChange w:id="348" w:author="Elizabeth Charles" w:date="2013-09-15T18:54:00Z">
              <w:rPr>
                <w:rFonts w:ascii="Times New Roman" w:hAnsi="Times New Roman"/>
              </w:rPr>
            </w:rPrChange>
          </w:rPr>
          <w:t>is an example of</w:t>
        </w:r>
      </w:ins>
      <w:ins w:id="349" w:author="Elizabeth Charles" w:date="2013-09-15T17:39:00Z">
        <w:r w:rsidR="005C59D2" w:rsidRPr="001451A6">
          <w:rPr>
            <w:rPrChange w:id="350" w:author="Elizabeth Charles" w:date="2013-09-15T18:54:00Z">
              <w:rPr>
                <w:rFonts w:ascii="Times New Roman" w:hAnsi="Times New Roman"/>
              </w:rPr>
            </w:rPrChange>
          </w:rPr>
          <w:t xml:space="preserve"> </w:t>
        </w:r>
      </w:ins>
      <w:ins w:id="351" w:author="Elizabeth Charles" w:date="2013-09-15T17:40:00Z">
        <w:r w:rsidR="005C59D2" w:rsidRPr="001451A6">
          <w:rPr>
            <w:rPrChange w:id="352" w:author="Elizabeth Charles" w:date="2013-09-15T18:54:00Z">
              <w:rPr>
                <w:rFonts w:ascii="Times New Roman" w:hAnsi="Times New Roman"/>
              </w:rPr>
            </w:rPrChange>
          </w:rPr>
          <w:t>reflection</w:t>
        </w:r>
      </w:ins>
      <w:ins w:id="353" w:author="Elizabeth Charles" w:date="2013-09-15T17:39:00Z">
        <w:r w:rsidR="005C59D2" w:rsidRPr="001451A6">
          <w:rPr>
            <w:rPrChange w:id="354" w:author="Elizabeth Charles" w:date="2013-09-15T18:54:00Z">
              <w:rPr>
                <w:rFonts w:ascii="Times New Roman" w:hAnsi="Times New Roman"/>
              </w:rPr>
            </w:rPrChange>
          </w:rPr>
          <w:t xml:space="preserve">, </w:t>
        </w:r>
        <w:r w:rsidR="005C59D2" w:rsidRPr="001451A6">
          <w:rPr>
            <w:i/>
            <w:rPrChange w:id="355" w:author="Elizabeth Charles" w:date="2013-09-15T18:54:00Z">
              <w:rPr>
                <w:rFonts w:ascii="Times New Roman" w:hAnsi="Times New Roman"/>
              </w:rPr>
            </w:rPrChange>
          </w:rPr>
          <w:t>Just-in-Time Teaching</w:t>
        </w:r>
      </w:ins>
      <w:ins w:id="356" w:author="Elizabeth Charles" w:date="2013-09-15T17:41:00Z">
        <w:r w:rsidR="002660E9" w:rsidRPr="001451A6">
          <w:rPr>
            <w:rPrChange w:id="357" w:author="Elizabeth Charles" w:date="2013-09-15T18:54:00Z">
              <w:rPr>
                <w:rFonts w:ascii="Times New Roman" w:hAnsi="Times New Roman"/>
              </w:rPr>
            </w:rPrChange>
          </w:rPr>
          <w:t xml:space="preserve"> (</w:t>
        </w:r>
        <w:proofErr w:type="spellStart"/>
        <w:r w:rsidR="002660E9" w:rsidRPr="001451A6">
          <w:rPr>
            <w:rPrChange w:id="358" w:author="Elizabeth Charles" w:date="2013-09-15T18:54:00Z">
              <w:rPr>
                <w:rFonts w:ascii="Times New Roman" w:hAnsi="Times New Roman"/>
              </w:rPr>
            </w:rPrChange>
          </w:rPr>
          <w:t>JiTT</w:t>
        </w:r>
        <w:proofErr w:type="spellEnd"/>
        <w:r w:rsidR="002660E9" w:rsidRPr="001451A6">
          <w:rPr>
            <w:rPrChange w:id="359" w:author="Elizabeth Charles" w:date="2013-09-15T18:54:00Z">
              <w:rPr>
                <w:rFonts w:ascii="Times New Roman" w:hAnsi="Times New Roman"/>
              </w:rPr>
            </w:rPrChange>
          </w:rPr>
          <w:t>)</w:t>
        </w:r>
      </w:ins>
      <w:ins w:id="360" w:author="Elizabeth Charles" w:date="2013-09-15T17:39:00Z">
        <w:r w:rsidR="005C59D2" w:rsidRPr="001451A6">
          <w:rPr>
            <w:rPrChange w:id="361" w:author="Elizabeth Charles" w:date="2013-09-15T18:54:00Z">
              <w:rPr>
                <w:rFonts w:ascii="Times New Roman" w:hAnsi="Times New Roman"/>
              </w:rPr>
            </w:rPrChange>
          </w:rPr>
          <w:t xml:space="preserve">, </w:t>
        </w:r>
      </w:ins>
      <w:ins w:id="362" w:author="Elizabeth Charles" w:date="2013-09-15T17:40:00Z">
        <w:r w:rsidR="00A03FEE" w:rsidRPr="001451A6">
          <w:rPr>
            <w:rPrChange w:id="363" w:author="Elizabeth Charles" w:date="2013-09-15T18:54:00Z">
              <w:rPr>
                <w:rFonts w:ascii="Times New Roman" w:hAnsi="Times New Roman"/>
              </w:rPr>
            </w:rPrChange>
          </w:rPr>
          <w:t>is an example of scaffolding, and Problem-Based Learning (PBL) is an example of articulation.</w:t>
        </w:r>
      </w:ins>
    </w:p>
    <w:p w14:paraId="376513B9" w14:textId="77777777" w:rsidR="00842F37" w:rsidRPr="001451A6" w:rsidRDefault="00842F37" w:rsidP="00B67E15">
      <w:pPr>
        <w:spacing w:line="320" w:lineRule="exact"/>
        <w:rPr>
          <w:ins w:id="364" w:author="Elizabeth Charles" w:date="2013-09-15T17:02:00Z"/>
          <w:rFonts w:cs="Times New Roman"/>
          <w:lang w:val="en-US"/>
        </w:rPr>
        <w:pPrChange w:id="365" w:author="Elizabeth Charles" w:date="2013-09-15T16:59:00Z">
          <w:pPr>
            <w:widowControl w:val="0"/>
            <w:autoSpaceDE w:val="0"/>
            <w:autoSpaceDN w:val="0"/>
            <w:adjustRightInd w:val="0"/>
            <w:spacing w:after="240"/>
          </w:pPr>
        </w:pPrChange>
      </w:pPr>
    </w:p>
    <w:p w14:paraId="0A4CCEF6" w14:textId="77777777" w:rsidR="007F485B" w:rsidRPr="00A37CD1" w:rsidRDefault="007F485B"/>
    <w:p w14:paraId="3F9B6683" w14:textId="77F22F99" w:rsidR="006C7C46" w:rsidRPr="001451A6" w:rsidRDefault="00FA4B91">
      <w:pPr>
        <w:rPr>
          <w:b/>
        </w:rPr>
      </w:pPr>
      <w:commentRangeStart w:id="366"/>
      <w:r w:rsidRPr="00A07447">
        <w:rPr>
          <w:b/>
        </w:rPr>
        <w:t>From Absorbing to Constructing</w:t>
      </w:r>
      <w:r w:rsidR="005F0904" w:rsidRPr="00D751F3">
        <w:rPr>
          <w:b/>
        </w:rPr>
        <w:t xml:space="preserve">: </w:t>
      </w:r>
      <w:r w:rsidR="006C7C46" w:rsidRPr="00D85534">
        <w:rPr>
          <w:b/>
        </w:rPr>
        <w:t>A new design paradigm</w:t>
      </w:r>
      <w:commentRangeEnd w:id="366"/>
      <w:r w:rsidR="00734204" w:rsidRPr="001451A6">
        <w:rPr>
          <w:rStyle w:val="CommentReference"/>
          <w:sz w:val="24"/>
          <w:szCs w:val="24"/>
          <w:rPrChange w:id="367" w:author="Elizabeth Charles" w:date="2013-09-15T18:54:00Z">
            <w:rPr>
              <w:rStyle w:val="CommentReference"/>
            </w:rPr>
          </w:rPrChange>
        </w:rPr>
        <w:commentReference w:id="366"/>
      </w:r>
      <w:r w:rsidR="006C7C46" w:rsidRPr="001451A6">
        <w:rPr>
          <w:b/>
        </w:rPr>
        <w:t>.</w:t>
      </w:r>
    </w:p>
    <w:p w14:paraId="2A795BCA" w14:textId="77777777" w:rsidR="00802D88" w:rsidRPr="00A37CD1" w:rsidRDefault="00802D88" w:rsidP="00802D88"/>
    <w:p w14:paraId="4E068D52" w14:textId="34492A0B" w:rsidR="006A0782" w:rsidRPr="001451A6" w:rsidRDefault="0083452F">
      <w:pPr>
        <w:rPr>
          <w:rPrChange w:id="368" w:author="Elizabeth Charles" w:date="2013-09-15T18:54:00Z">
            <w:rPr/>
          </w:rPrChange>
        </w:rPr>
      </w:pPr>
      <w:r w:rsidRPr="00A07447">
        <w:t xml:space="preserve">If students construct knowledge through interactions </w:t>
      </w:r>
      <w:r w:rsidR="000121D9" w:rsidRPr="00D751F3">
        <w:t>with each other and the subject material</w:t>
      </w:r>
      <w:r w:rsidRPr="00D85534">
        <w:t>, and if the teacher’s role in the classroom expands to include modeling, coaching, scaffold</w:t>
      </w:r>
      <w:r w:rsidR="000121D9" w:rsidRPr="00AA2063">
        <w:t>ing</w:t>
      </w:r>
      <w:r w:rsidRPr="0031787E">
        <w:t xml:space="preserve"> a</w:t>
      </w:r>
      <w:r w:rsidR="000121D9" w:rsidRPr="0008358A">
        <w:t xml:space="preserve">long with </w:t>
      </w:r>
      <w:r w:rsidRPr="0008358A">
        <w:t xml:space="preserve">managing </w:t>
      </w:r>
      <w:r w:rsidR="000121D9" w:rsidRPr="00B5688C">
        <w:t>collaborative learning strategies, self-regulation, adaptive flexibility, scripting and managing meta-cognitive processes</w:t>
      </w:r>
      <w:r w:rsidRPr="00683080">
        <w:t>, what elements are important in a new paradigm for classroom design</w:t>
      </w:r>
      <w:r w:rsidR="000121D9" w:rsidRPr="001451A6">
        <w:rPr>
          <w:rPrChange w:id="369" w:author="Elizabeth Charles" w:date="2013-09-15T18:54:00Z">
            <w:rPr/>
          </w:rPrChange>
        </w:rPr>
        <w:t>?</w:t>
      </w:r>
      <w:r w:rsidRPr="001451A6">
        <w:rPr>
          <w:rPrChange w:id="370" w:author="Elizabeth Charles" w:date="2013-09-15T18:54:00Z">
            <w:rPr/>
          </w:rPrChange>
        </w:rPr>
        <w:t xml:space="preserve"> </w:t>
      </w:r>
    </w:p>
    <w:p w14:paraId="2D5F25CC" w14:textId="77777777" w:rsidR="00E225F2" w:rsidRPr="001451A6" w:rsidRDefault="00E225F2">
      <w:pPr>
        <w:rPr>
          <w:ins w:id="371" w:author="Elizabeth Charles" w:date="2013-09-15T17:33:00Z"/>
          <w:rPrChange w:id="372" w:author="Elizabeth Charles" w:date="2013-09-15T18:54:00Z">
            <w:rPr>
              <w:ins w:id="373" w:author="Elizabeth Charles" w:date="2013-09-15T17:33:00Z"/>
            </w:rPr>
          </w:rPrChange>
        </w:rPr>
      </w:pPr>
    </w:p>
    <w:p w14:paraId="5B8E6134" w14:textId="6F86B4C9" w:rsidR="006079B4" w:rsidRPr="001451A6" w:rsidRDefault="00A03FEE" w:rsidP="006079B4">
      <w:pPr>
        <w:spacing w:line="320" w:lineRule="exact"/>
        <w:rPr>
          <w:ins w:id="374" w:author="Elizabeth Charles" w:date="2013-09-15T17:33:00Z"/>
          <w:rPrChange w:id="375" w:author="Elizabeth Charles" w:date="2013-09-15T18:54:00Z">
            <w:rPr>
              <w:ins w:id="376" w:author="Elizabeth Charles" w:date="2013-09-15T17:33:00Z"/>
              <w:rFonts w:cs="Times New Roman"/>
              <w:lang w:val="en-US"/>
            </w:rPr>
          </w:rPrChange>
        </w:rPr>
      </w:pPr>
      <w:ins w:id="377" w:author="Elizabeth Charles" w:date="2013-09-15T17:43:00Z">
        <w:r w:rsidRPr="001451A6">
          <w:rPr>
            <w:rPrChange w:id="378" w:author="Elizabeth Charles" w:date="2013-09-15T18:54:00Z">
              <w:rPr/>
            </w:rPrChange>
          </w:rPr>
          <w:t xml:space="preserve">With new ways of </w:t>
        </w:r>
        <w:r w:rsidR="007C09CC" w:rsidRPr="001451A6">
          <w:rPr>
            <w:rPrChange w:id="379" w:author="Elizabeth Charles" w:date="2013-09-15T18:54:00Z">
              <w:rPr/>
            </w:rPrChange>
          </w:rPr>
          <w:t xml:space="preserve">thinking about learning and instruction comes the time to reconceptualize how we design environments for learning. </w:t>
        </w:r>
      </w:ins>
      <w:ins w:id="380" w:author="Elizabeth Charles" w:date="2013-09-15T17:46:00Z">
        <w:r w:rsidR="007A142A" w:rsidRPr="001451A6">
          <w:rPr>
            <w:rPrChange w:id="381" w:author="Elizabeth Charles" w:date="2013-09-15T18:54:00Z">
              <w:rPr/>
            </w:rPrChange>
          </w:rPr>
          <w:t xml:space="preserve">A key element is the </w:t>
        </w:r>
      </w:ins>
      <w:ins w:id="382" w:author="Elizabeth Charles" w:date="2013-09-15T17:47:00Z">
        <w:r w:rsidR="007A142A" w:rsidRPr="001451A6">
          <w:rPr>
            <w:rPrChange w:id="383" w:author="Elizabeth Charles" w:date="2013-09-15T18:54:00Z">
              <w:rPr/>
            </w:rPrChange>
          </w:rPr>
          <w:t>promotion</w:t>
        </w:r>
      </w:ins>
      <w:ins w:id="384" w:author="Elizabeth Charles" w:date="2013-09-15T17:46:00Z">
        <w:r w:rsidR="007A142A" w:rsidRPr="001451A6">
          <w:rPr>
            <w:rPrChange w:id="385" w:author="Elizabeth Charles" w:date="2013-09-15T18:54:00Z">
              <w:rPr/>
            </w:rPrChange>
          </w:rPr>
          <w:t xml:space="preserve"> </w:t>
        </w:r>
      </w:ins>
      <w:ins w:id="386" w:author="Elizabeth Charles" w:date="2013-09-15T17:47:00Z">
        <w:r w:rsidR="007A142A" w:rsidRPr="001451A6">
          <w:rPr>
            <w:rPrChange w:id="387" w:author="Elizabeth Charles" w:date="2013-09-15T18:54:00Z">
              <w:rPr/>
            </w:rPrChange>
          </w:rPr>
          <w:t xml:space="preserve">of opportunities for collaborative </w:t>
        </w:r>
      </w:ins>
      <w:ins w:id="388" w:author="Elizabeth Charles" w:date="2013-09-15T17:48:00Z">
        <w:r w:rsidR="007A142A" w:rsidRPr="001451A6">
          <w:rPr>
            <w:rPrChange w:id="389" w:author="Elizabeth Charles" w:date="2013-09-15T18:54:00Z">
              <w:rPr/>
            </w:rPrChange>
          </w:rPr>
          <w:t xml:space="preserve">learning, which includes social interaction. </w:t>
        </w:r>
      </w:ins>
      <w:ins w:id="390" w:author="Elizabeth Charles" w:date="2013-09-15T17:33:00Z">
        <w:r w:rsidR="006079B4" w:rsidRPr="001451A6">
          <w:rPr>
            <w:rFonts w:cs="Times New Roman"/>
            <w:lang w:val="en-US"/>
            <w:rPrChange w:id="391" w:author="Elizabeth Charles" w:date="2013-09-15T18:54:00Z">
              <w:rPr>
                <w:rFonts w:cs="Times New Roman"/>
                <w:lang w:val="en-US"/>
              </w:rPr>
            </w:rPrChange>
          </w:rPr>
          <w:t xml:space="preserve">However, creating </w:t>
        </w:r>
      </w:ins>
      <w:ins w:id="392" w:author="Elizabeth Charles" w:date="2013-09-15T17:48:00Z">
        <w:r w:rsidR="007A142A" w:rsidRPr="001451A6">
          <w:rPr>
            <w:rFonts w:cs="Times New Roman"/>
            <w:lang w:val="en-US"/>
            <w:rPrChange w:id="393" w:author="Elizabeth Charles" w:date="2013-09-15T18:54:00Z">
              <w:rPr>
                <w:rFonts w:cs="Times New Roman"/>
                <w:lang w:val="en-US"/>
              </w:rPr>
            </w:rPrChange>
          </w:rPr>
          <w:t xml:space="preserve">spaces for </w:t>
        </w:r>
      </w:ins>
      <w:ins w:id="394" w:author="Elizabeth Charles" w:date="2013-09-15T17:33:00Z">
        <w:r w:rsidR="006079B4" w:rsidRPr="001451A6">
          <w:rPr>
            <w:rFonts w:cs="Times New Roman"/>
            <w:lang w:val="en-US"/>
            <w:rPrChange w:id="395" w:author="Elizabeth Charles" w:date="2013-09-15T18:54:00Z">
              <w:rPr>
                <w:rFonts w:cs="Times New Roman"/>
                <w:lang w:val="en-US"/>
              </w:rPr>
            </w:rPrChange>
          </w:rPr>
          <w:t>collaborative activity alone is not enough, (</w:t>
        </w:r>
        <w:proofErr w:type="spellStart"/>
        <w:r w:rsidR="006079B4" w:rsidRPr="001451A6">
          <w:rPr>
            <w:rFonts w:cs="Times New Roman"/>
            <w:lang w:val="en-US"/>
            <w:rPrChange w:id="396" w:author="Elizabeth Charles" w:date="2013-09-15T18:54:00Z">
              <w:rPr>
                <w:rFonts w:cs="Times New Roman"/>
                <w:lang w:val="en-US"/>
              </w:rPr>
            </w:rPrChange>
          </w:rPr>
          <w:t>Dillenbourg</w:t>
        </w:r>
        <w:proofErr w:type="spellEnd"/>
        <w:r w:rsidR="006079B4" w:rsidRPr="001451A6">
          <w:rPr>
            <w:rFonts w:cs="Times New Roman"/>
            <w:lang w:val="en-US"/>
            <w:rPrChange w:id="397" w:author="Elizabeth Charles" w:date="2013-09-15T18:54:00Z">
              <w:rPr>
                <w:rFonts w:cs="Times New Roman"/>
                <w:lang w:val="en-US"/>
              </w:rPr>
            </w:rPrChange>
          </w:rPr>
          <w:t xml:space="preserve">, 1999; O’Donnell, &amp; O’Kelly, 1994). To take full advantage of the new learning spaces appropriate pedagogical tools and methods must be designed and implemented. </w:t>
        </w:r>
      </w:ins>
      <w:ins w:id="398" w:author="Elizabeth Charles" w:date="2013-09-15T17:48:00Z">
        <w:r w:rsidR="007A142A" w:rsidRPr="001451A6">
          <w:rPr>
            <w:rFonts w:cs="Times New Roman"/>
            <w:lang w:val="en-US"/>
            <w:rPrChange w:id="399" w:author="Elizabeth Charles" w:date="2013-09-15T18:54:00Z">
              <w:rPr>
                <w:rFonts w:cs="Times New Roman"/>
                <w:lang w:val="en-US"/>
              </w:rPr>
            </w:rPrChange>
          </w:rPr>
          <w:t xml:space="preserve">Additionally, attention to time, </w:t>
        </w:r>
      </w:ins>
      <w:ins w:id="400" w:author="Elizabeth Charles" w:date="2013-09-15T17:49:00Z">
        <w:r w:rsidR="007A142A" w:rsidRPr="001451A6">
          <w:rPr>
            <w:rFonts w:cs="Times New Roman"/>
            <w:lang w:val="en-US"/>
            <w:rPrChange w:id="401" w:author="Elizabeth Charles" w:date="2013-09-15T18:54:00Z">
              <w:rPr>
                <w:rFonts w:cs="Times New Roman"/>
                <w:lang w:val="en-US"/>
              </w:rPr>
            </w:rPrChange>
          </w:rPr>
          <w:t>sequencing</w:t>
        </w:r>
      </w:ins>
      <w:ins w:id="402" w:author="Elizabeth Charles" w:date="2013-09-15T17:48:00Z">
        <w:r w:rsidR="007A142A" w:rsidRPr="001451A6">
          <w:rPr>
            <w:rFonts w:cs="Times New Roman"/>
            <w:lang w:val="en-US"/>
            <w:rPrChange w:id="403" w:author="Elizabeth Charles" w:date="2013-09-15T18:54:00Z">
              <w:rPr>
                <w:rFonts w:cs="Times New Roman"/>
                <w:lang w:val="en-US"/>
              </w:rPr>
            </w:rPrChange>
          </w:rPr>
          <w:t xml:space="preserve"> </w:t>
        </w:r>
      </w:ins>
      <w:ins w:id="404" w:author="Elizabeth Charles" w:date="2013-09-15T17:49:00Z">
        <w:r w:rsidR="007A142A" w:rsidRPr="001451A6">
          <w:rPr>
            <w:rFonts w:cs="Times New Roman"/>
            <w:lang w:val="en-US"/>
            <w:rPrChange w:id="405" w:author="Elizabeth Charles" w:date="2013-09-15T18:54:00Z">
              <w:rPr>
                <w:rFonts w:cs="Times New Roman"/>
                <w:lang w:val="en-US"/>
              </w:rPr>
            </w:rPrChange>
          </w:rPr>
          <w:t>and general management of the flow of activities becomes critical. These all fall under the heading of scripting, and orchestration.</w:t>
        </w:r>
      </w:ins>
    </w:p>
    <w:p w14:paraId="44F291DC" w14:textId="77777777" w:rsidR="006079B4" w:rsidRPr="001451A6" w:rsidRDefault="006079B4"/>
    <w:p w14:paraId="4C4733A1" w14:textId="037CE882" w:rsidR="006C7C46" w:rsidRPr="00A07447" w:rsidRDefault="005F0904">
      <w:pPr>
        <w:rPr>
          <w:b/>
        </w:rPr>
      </w:pPr>
      <w:r w:rsidRPr="00A37CD1">
        <w:rPr>
          <w:b/>
        </w:rPr>
        <w:t>Some E</w:t>
      </w:r>
      <w:r w:rsidR="006C7C46" w:rsidRPr="00A07447">
        <w:rPr>
          <w:b/>
        </w:rPr>
        <w:t>xamples.</w:t>
      </w:r>
    </w:p>
    <w:p w14:paraId="62947530" w14:textId="77777777" w:rsidR="006C7C46" w:rsidRPr="00D751F3" w:rsidRDefault="006C7C46"/>
    <w:p w14:paraId="25CB374C" w14:textId="04570791" w:rsidR="00A25570" w:rsidRPr="001451A6" w:rsidRDefault="00621ED4">
      <w:pPr>
        <w:rPr>
          <w:rPrChange w:id="406" w:author="Elizabeth Charles" w:date="2013-09-15T18:54:00Z">
            <w:rPr/>
          </w:rPrChange>
        </w:rPr>
      </w:pPr>
      <w:r w:rsidRPr="00D85534">
        <w:t xml:space="preserve">SCALE-UP </w:t>
      </w:r>
      <w:r w:rsidR="00B14E4D" w:rsidRPr="00D85534">
        <w:t xml:space="preserve">classrooms </w:t>
      </w:r>
      <w:r w:rsidRPr="00AA2063">
        <w:t>(Student-Centered Active Learning Environmen</w:t>
      </w:r>
      <w:r w:rsidRPr="0031787E">
        <w:t>t with Upside-down Pedagogies) were pioneered</w:t>
      </w:r>
      <w:r w:rsidR="00B14E4D" w:rsidRPr="0008358A">
        <w:t xml:space="preserve"> </w:t>
      </w:r>
      <w:r w:rsidRPr="0008358A">
        <w:t xml:space="preserve">at North Carolina State University </w:t>
      </w:r>
      <w:r w:rsidR="00B14E4D" w:rsidRPr="001451A6">
        <w:t xml:space="preserve">in the 1990’s </w:t>
      </w:r>
      <w:r w:rsidRPr="0008358A">
        <w:t xml:space="preserve">and </w:t>
      </w:r>
      <w:r w:rsidR="00B14E4D" w:rsidRPr="00B5688C">
        <w:t xml:space="preserve">have steadily grown in popularity </w:t>
      </w:r>
      <w:r w:rsidR="00542EFA" w:rsidRPr="00B5688C">
        <w:t xml:space="preserve">ever since </w:t>
      </w:r>
      <w:r w:rsidR="00B14E4D" w:rsidRPr="00B5688C">
        <w:t xml:space="preserve">– as has </w:t>
      </w:r>
      <w:r w:rsidR="009C17EE" w:rsidRPr="00B5688C">
        <w:t xml:space="preserve">the </w:t>
      </w:r>
      <w:r w:rsidR="00B14E4D" w:rsidRPr="00B5688C">
        <w:t>evidence of their effectiveness</w:t>
      </w:r>
      <w:r w:rsidR="004D79B2" w:rsidRPr="00683080">
        <w:t xml:space="preserve"> (</w:t>
      </w:r>
      <w:commentRangeStart w:id="407"/>
      <w:r w:rsidR="00542EFA" w:rsidRPr="00683080">
        <w:t>BEICHNER REF</w:t>
      </w:r>
      <w:proofErr w:type="gramStart"/>
      <w:r w:rsidR="00542EFA" w:rsidRPr="00683080">
        <w:t>??,</w:t>
      </w:r>
      <w:proofErr w:type="gramEnd"/>
      <w:r w:rsidR="00542EFA" w:rsidRPr="00683080">
        <w:t xml:space="preserve"> ROBIN WRIGHT REF??, </w:t>
      </w:r>
      <w:proofErr w:type="spellStart"/>
      <w:r w:rsidR="004D79B2" w:rsidRPr="00683080">
        <w:t>Dori</w:t>
      </w:r>
      <w:proofErr w:type="spellEnd"/>
      <w:r w:rsidR="004D79B2" w:rsidRPr="00683080">
        <w:t xml:space="preserve"> and Belcher 2005; </w:t>
      </w:r>
      <w:commentRangeEnd w:id="407"/>
      <w:r w:rsidR="00683080">
        <w:rPr>
          <w:rStyle w:val="CommentReference"/>
        </w:rPr>
        <w:commentReference w:id="407"/>
      </w:r>
      <w:proofErr w:type="spellStart"/>
      <w:r w:rsidR="004D79B2" w:rsidRPr="00683080">
        <w:t>Dori</w:t>
      </w:r>
      <w:proofErr w:type="spellEnd"/>
      <w:r w:rsidR="004D79B2" w:rsidRPr="00683080">
        <w:t xml:space="preserve"> et al., 2007</w:t>
      </w:r>
      <w:ins w:id="409" w:author="Elizabeth Charles" w:date="2013-09-15T19:18:00Z">
        <w:r w:rsidR="00683080">
          <w:t>??</w:t>
        </w:r>
      </w:ins>
      <w:r w:rsidR="004D79B2" w:rsidRPr="00B5688C">
        <w:t>)</w:t>
      </w:r>
      <w:r w:rsidR="00B14E4D" w:rsidRPr="00B5688C">
        <w:t xml:space="preserve">. There are </w:t>
      </w:r>
      <w:r w:rsidRPr="00B5688C">
        <w:t xml:space="preserve">now more than 150 such classrooms across North America – including the much talked about spin-off TEAL </w:t>
      </w:r>
      <w:r w:rsidR="003A16CB" w:rsidRPr="00683080">
        <w:t xml:space="preserve">classrooms </w:t>
      </w:r>
      <w:r w:rsidRPr="00683080">
        <w:t>(Technology Enabled Active Learning) at M.I.T.</w:t>
      </w:r>
      <w:r w:rsidR="009C17EE" w:rsidRPr="00683080">
        <w:t xml:space="preserve"> as well </w:t>
      </w:r>
      <w:r w:rsidR="001467F9" w:rsidRPr="00683080">
        <w:t>classrooms at</w:t>
      </w:r>
      <w:r w:rsidR="009C17EE" w:rsidRPr="00683080">
        <w:t xml:space="preserve"> McGill, UBC, McMaster</w:t>
      </w:r>
      <w:r w:rsidR="003A16CB" w:rsidRPr="00683080">
        <w:t xml:space="preserve"> and </w:t>
      </w:r>
      <w:r w:rsidR="009C17EE" w:rsidRPr="001451A6">
        <w:rPr>
          <w:rPrChange w:id="410" w:author="Elizabeth Charles" w:date="2013-09-15T18:54:00Z">
            <w:rPr/>
          </w:rPrChange>
        </w:rPr>
        <w:t>Simon Fraser University</w:t>
      </w:r>
      <w:r w:rsidR="001467F9" w:rsidRPr="001451A6">
        <w:rPr>
          <w:rPrChange w:id="411" w:author="Elizabeth Charles" w:date="2013-09-15T18:54:00Z">
            <w:rPr/>
          </w:rPrChange>
        </w:rPr>
        <w:t xml:space="preserve"> here in Canada.</w:t>
      </w:r>
    </w:p>
    <w:p w14:paraId="5C0DDAC1" w14:textId="77777777" w:rsidR="001467F9" w:rsidRPr="001451A6" w:rsidRDefault="001467F9">
      <w:pPr>
        <w:rPr>
          <w:rPrChange w:id="412" w:author="Elizabeth Charles" w:date="2013-09-15T18:54:00Z">
            <w:rPr/>
          </w:rPrChange>
        </w:rPr>
      </w:pPr>
    </w:p>
    <w:p w14:paraId="2F038A4D" w14:textId="73F28B98" w:rsidR="004D79B2" w:rsidRPr="001451A6" w:rsidRDefault="009C17EE">
      <w:pPr>
        <w:rPr>
          <w:rPrChange w:id="413" w:author="Elizabeth Charles" w:date="2013-09-15T18:54:00Z">
            <w:rPr/>
          </w:rPrChange>
        </w:rPr>
      </w:pPr>
      <w:r w:rsidRPr="001451A6">
        <w:rPr>
          <w:rPrChange w:id="414" w:author="Elizabeth Charles" w:date="2013-09-15T18:54:00Z">
            <w:rPr/>
          </w:rPrChange>
        </w:rPr>
        <w:t xml:space="preserve">SCALE-UP classrooms feature </w:t>
      </w:r>
      <w:r w:rsidR="009173E6" w:rsidRPr="001451A6">
        <w:rPr>
          <w:rPrChange w:id="415" w:author="Elizabeth Charles" w:date="2013-09-15T18:54:00Z">
            <w:rPr/>
          </w:rPrChange>
        </w:rPr>
        <w:t xml:space="preserve">round tables where students work collaboratively in groups. In most cases tables seat nine, which means that it’s easy to subdivide students into three groups of three at each table. Around the walls of these classrooms are a mix of whiteboards and screens that </w:t>
      </w:r>
      <w:r w:rsidR="003A16CB" w:rsidRPr="001451A6">
        <w:rPr>
          <w:rPrChange w:id="416" w:author="Elizabeth Charles" w:date="2013-09-15T18:54:00Z">
            <w:rPr/>
          </w:rPrChange>
        </w:rPr>
        <w:t>project the contents of student computers on the tables or the teacher’s computer</w:t>
      </w:r>
      <w:r w:rsidR="001467F9" w:rsidRPr="001451A6">
        <w:rPr>
          <w:rPrChange w:id="417" w:author="Elizabeth Charles" w:date="2013-09-15T18:54:00Z">
            <w:rPr/>
          </w:rPrChange>
        </w:rPr>
        <w:t xml:space="preserve"> at the central podium</w:t>
      </w:r>
      <w:r w:rsidR="003A16CB" w:rsidRPr="001451A6">
        <w:rPr>
          <w:rPrChange w:id="418" w:author="Elizabeth Charles" w:date="2013-09-15T18:54:00Z">
            <w:rPr/>
          </w:rPrChange>
        </w:rPr>
        <w:t xml:space="preserve">. Importantly, the teacher is no longer the centre of attention – the groups are. </w:t>
      </w:r>
      <w:r w:rsidR="004D79B2" w:rsidRPr="001451A6">
        <w:rPr>
          <w:rPrChange w:id="419" w:author="Elizabeth Charles" w:date="2013-09-15T18:54:00Z">
            <w:rPr/>
          </w:rPrChange>
        </w:rPr>
        <w:t xml:space="preserve">SCALE-UP </w:t>
      </w:r>
      <w:r w:rsidR="001467F9" w:rsidRPr="001451A6">
        <w:rPr>
          <w:rPrChange w:id="420" w:author="Elizabeth Charles" w:date="2013-09-15T18:54:00Z">
            <w:rPr/>
          </w:rPrChange>
        </w:rPr>
        <w:t>classroom</w:t>
      </w:r>
      <w:r w:rsidR="004D79B2" w:rsidRPr="001451A6">
        <w:rPr>
          <w:rPrChange w:id="421" w:author="Elizabeth Charles" w:date="2013-09-15T18:54:00Z">
            <w:rPr/>
          </w:rPrChange>
        </w:rPr>
        <w:t>s typically seat 50 to 1</w:t>
      </w:r>
      <w:r w:rsidR="001467F9" w:rsidRPr="001451A6">
        <w:rPr>
          <w:rPrChange w:id="422" w:author="Elizabeth Charles" w:date="2013-09-15T18:54:00Z">
            <w:rPr/>
          </w:rPrChange>
        </w:rPr>
        <w:t>3</w:t>
      </w:r>
      <w:r w:rsidR="004D79B2" w:rsidRPr="001451A6">
        <w:rPr>
          <w:rPrChange w:id="423" w:author="Elizabeth Charles" w:date="2013-09-15T18:54:00Z">
            <w:rPr/>
          </w:rPrChange>
        </w:rPr>
        <w:t xml:space="preserve">0 students. </w:t>
      </w:r>
      <w:r w:rsidR="00D111E0" w:rsidRPr="001451A6">
        <w:rPr>
          <w:rPrChange w:id="424" w:author="Elizabeth Charles" w:date="2013-09-15T18:54:00Z">
            <w:rPr/>
          </w:rPrChange>
        </w:rPr>
        <w:t>In some cases, such as the</w:t>
      </w:r>
      <w:r w:rsidR="004D79B2" w:rsidRPr="001451A6">
        <w:rPr>
          <w:rPrChange w:id="425" w:author="Elizabeth Charles" w:date="2013-09-15T18:54:00Z">
            <w:rPr/>
          </w:rPrChange>
        </w:rPr>
        <w:t xml:space="preserve"> </w:t>
      </w:r>
      <w:r w:rsidR="00396400" w:rsidRPr="001451A6">
        <w:rPr>
          <w:rPrChange w:id="426" w:author="Elizabeth Charles" w:date="2013-09-15T18:54:00Z">
            <w:rPr/>
          </w:rPrChange>
        </w:rPr>
        <w:t>TEAL</w:t>
      </w:r>
      <w:r w:rsidR="003C3589" w:rsidRPr="001451A6">
        <w:rPr>
          <w:rPrChange w:id="427" w:author="Elizabeth Charles" w:date="2013-09-15T18:54:00Z">
            <w:rPr/>
          </w:rPrChange>
        </w:rPr>
        <w:t xml:space="preserve"> classrooms at </w:t>
      </w:r>
      <w:r w:rsidR="00396400" w:rsidRPr="001451A6">
        <w:rPr>
          <w:rPrChange w:id="428" w:author="Elizabeth Charles" w:date="2013-09-15T18:54:00Z">
            <w:rPr/>
          </w:rPrChange>
        </w:rPr>
        <w:t>M.I.T.</w:t>
      </w:r>
      <w:r w:rsidR="000F75FF" w:rsidRPr="001451A6">
        <w:rPr>
          <w:rPrChange w:id="429" w:author="Elizabeth Charles" w:date="2013-09-15T18:54:00Z">
            <w:rPr/>
          </w:rPrChange>
        </w:rPr>
        <w:t>, the technology</w:t>
      </w:r>
      <w:r w:rsidR="001467F9" w:rsidRPr="001451A6">
        <w:rPr>
          <w:rPrChange w:id="430" w:author="Elizabeth Charles" w:date="2013-09-15T18:54:00Z">
            <w:rPr/>
          </w:rPrChange>
        </w:rPr>
        <w:t xml:space="preserve"> also</w:t>
      </w:r>
      <w:r w:rsidR="004D79B2" w:rsidRPr="001451A6">
        <w:rPr>
          <w:rPrChange w:id="431" w:author="Elizabeth Charles" w:date="2013-09-15T18:54:00Z">
            <w:rPr/>
          </w:rPrChange>
        </w:rPr>
        <w:t xml:space="preserve"> allows for </w:t>
      </w:r>
      <w:r w:rsidR="003C3589" w:rsidRPr="001451A6">
        <w:rPr>
          <w:rPrChange w:id="432" w:author="Elizabeth Charles" w:date="2013-09-15T18:54:00Z">
            <w:rPr/>
          </w:rPrChange>
        </w:rPr>
        <w:t xml:space="preserve">a collaborative, hands-on environment where students </w:t>
      </w:r>
      <w:r w:rsidR="000F75FF" w:rsidRPr="001451A6">
        <w:rPr>
          <w:rPrChange w:id="433" w:author="Elizabeth Charles" w:date="2013-09-15T18:54:00Z">
            <w:rPr/>
          </w:rPrChange>
        </w:rPr>
        <w:t xml:space="preserve">can </w:t>
      </w:r>
      <w:r w:rsidR="003C3589" w:rsidRPr="001451A6">
        <w:rPr>
          <w:rPrChange w:id="434" w:author="Elizabeth Charles" w:date="2013-09-15T18:54:00Z">
            <w:rPr/>
          </w:rPrChange>
        </w:rPr>
        <w:t xml:space="preserve">carry out desktop experiments and engage in </w:t>
      </w:r>
      <w:r w:rsidR="004D79B2" w:rsidRPr="001451A6">
        <w:rPr>
          <w:rPrChange w:id="435" w:author="Elizabeth Charles" w:date="2013-09-15T18:54:00Z">
            <w:rPr/>
          </w:rPrChange>
        </w:rPr>
        <w:t xml:space="preserve">interactive </w:t>
      </w:r>
      <w:r w:rsidR="003C3589" w:rsidRPr="001451A6">
        <w:rPr>
          <w:rPrChange w:id="436" w:author="Elizabeth Charles" w:date="2013-09-15T18:54:00Z">
            <w:rPr/>
          </w:rPrChange>
        </w:rPr>
        <w:t>learning activities that use projection screens</w:t>
      </w:r>
      <w:r w:rsidR="004D79B2" w:rsidRPr="001451A6">
        <w:rPr>
          <w:rPrChange w:id="437" w:author="Elizabeth Charles" w:date="2013-09-15T18:54:00Z">
            <w:rPr/>
          </w:rPrChange>
        </w:rPr>
        <w:t xml:space="preserve">. </w:t>
      </w:r>
    </w:p>
    <w:p w14:paraId="0DFEB2C4" w14:textId="77777777" w:rsidR="004D79B2" w:rsidRPr="001451A6" w:rsidRDefault="004D79B2">
      <w:pPr>
        <w:rPr>
          <w:rPrChange w:id="438" w:author="Elizabeth Charles" w:date="2013-09-15T18:54:00Z">
            <w:rPr/>
          </w:rPrChange>
        </w:rPr>
      </w:pPr>
    </w:p>
    <w:p w14:paraId="473D84E9" w14:textId="12892260" w:rsidR="00857F97" w:rsidRPr="001451A6" w:rsidRDefault="000F75FF">
      <w:pPr>
        <w:rPr>
          <w:rPrChange w:id="439" w:author="Elizabeth Charles" w:date="2013-09-15T18:54:00Z">
            <w:rPr/>
          </w:rPrChange>
        </w:rPr>
      </w:pPr>
      <w:r w:rsidRPr="001451A6">
        <w:rPr>
          <w:rPrChange w:id="440" w:author="Elizabeth Charles" w:date="2013-09-15T18:54:00Z">
            <w:rPr/>
          </w:rPrChange>
        </w:rPr>
        <w:t xml:space="preserve">A newer variant of Active Learning Classrooms has recently been developed at Dawson College in Montreal. In our case, we sought to enhance </w:t>
      </w:r>
      <w:r w:rsidR="00D111E0" w:rsidRPr="001451A6">
        <w:rPr>
          <w:rPrChange w:id="441" w:author="Elizabeth Charles" w:date="2013-09-15T18:54:00Z">
            <w:rPr/>
          </w:rPrChange>
        </w:rPr>
        <w:t xml:space="preserve">collaborative group work by </w:t>
      </w:r>
      <w:r w:rsidRPr="001451A6">
        <w:rPr>
          <w:rPrChange w:id="442" w:author="Elizabeth Charles" w:date="2013-09-15T18:54:00Z">
            <w:rPr/>
          </w:rPrChange>
        </w:rPr>
        <w:t>integrati</w:t>
      </w:r>
      <w:r w:rsidR="00D111E0" w:rsidRPr="001451A6">
        <w:rPr>
          <w:rPrChange w:id="443" w:author="Elizabeth Charles" w:date="2013-09-15T18:54:00Z">
            <w:rPr/>
          </w:rPrChange>
        </w:rPr>
        <w:t>ng</w:t>
      </w:r>
      <w:r w:rsidRPr="001451A6">
        <w:rPr>
          <w:rPrChange w:id="444" w:author="Elizabeth Charles" w:date="2013-09-15T18:54:00Z">
            <w:rPr/>
          </w:rPrChange>
        </w:rPr>
        <w:t xml:space="preserve"> interactive touch-screen technologies with the groups sitting at each table. Instead of using a combination of whiteboards and projectors</w:t>
      </w:r>
      <w:r w:rsidR="00D111E0" w:rsidRPr="001451A6">
        <w:rPr>
          <w:rPrChange w:id="445" w:author="Elizabeth Charles" w:date="2013-09-15T18:54:00Z">
            <w:rPr/>
          </w:rPrChange>
        </w:rPr>
        <w:t>,</w:t>
      </w:r>
      <w:r w:rsidRPr="001451A6">
        <w:rPr>
          <w:rPrChange w:id="446" w:author="Elizabeth Charles" w:date="2013-09-15T18:54:00Z">
            <w:rPr/>
          </w:rPrChange>
        </w:rPr>
        <w:t xml:space="preserve"> Dawson’s Active Learning Classrooms (DALC) feature</w:t>
      </w:r>
      <w:r w:rsidR="00D111E0" w:rsidRPr="001451A6">
        <w:rPr>
          <w:rPrChange w:id="447" w:author="Elizabeth Charles" w:date="2013-09-15T18:54:00Z">
            <w:rPr/>
          </w:rPrChange>
        </w:rPr>
        <w:t>s</w:t>
      </w:r>
      <w:r w:rsidRPr="001451A6">
        <w:rPr>
          <w:rPrChange w:id="448" w:author="Elizabeth Charles" w:date="2013-09-15T18:54:00Z">
            <w:rPr/>
          </w:rPrChange>
        </w:rPr>
        <w:t xml:space="preserve"> SMART Boards for each student group. SMART Boards (or Interactive White Boards </w:t>
      </w:r>
      <w:r w:rsidR="00D111E0" w:rsidRPr="001451A6">
        <w:rPr>
          <w:rPrChange w:id="449" w:author="Elizabeth Charles" w:date="2013-09-15T18:54:00Z">
            <w:rPr/>
          </w:rPrChange>
        </w:rPr>
        <w:t xml:space="preserve">- IWB - </w:t>
      </w:r>
      <w:r w:rsidRPr="001451A6">
        <w:rPr>
          <w:rPrChange w:id="450" w:author="Elizabeth Charles" w:date="2013-09-15T18:54:00Z">
            <w:rPr/>
          </w:rPrChange>
        </w:rPr>
        <w:t>more generally) offer unique affordances when it comes to collaborative group work and in particular, they offer powerful opportunities for the creation</w:t>
      </w:r>
      <w:r w:rsidR="00D111E0" w:rsidRPr="001451A6">
        <w:rPr>
          <w:rPrChange w:id="451" w:author="Elizabeth Charles" w:date="2013-09-15T18:54:00Z">
            <w:rPr/>
          </w:rPrChange>
        </w:rPr>
        <w:t xml:space="preserve"> and </w:t>
      </w:r>
      <w:r w:rsidRPr="001451A6">
        <w:rPr>
          <w:rPrChange w:id="452" w:author="Elizabeth Charles" w:date="2013-09-15T18:54:00Z">
            <w:rPr/>
          </w:rPrChange>
        </w:rPr>
        <w:t xml:space="preserve">manipulation </w:t>
      </w:r>
      <w:r w:rsidR="00D111E0" w:rsidRPr="001451A6">
        <w:rPr>
          <w:rPrChange w:id="453" w:author="Elizabeth Charles" w:date="2013-09-15T18:54:00Z">
            <w:rPr/>
          </w:rPrChange>
        </w:rPr>
        <w:t xml:space="preserve">of </w:t>
      </w:r>
      <w:r w:rsidRPr="001451A6">
        <w:rPr>
          <w:rPrChange w:id="454" w:author="Elizabeth Charles" w:date="2013-09-15T18:54:00Z">
            <w:rPr/>
          </w:rPrChange>
        </w:rPr>
        <w:t>shared artefacts.</w:t>
      </w:r>
    </w:p>
    <w:p w14:paraId="58D92248" w14:textId="77777777" w:rsidR="00D111E0" w:rsidRPr="001451A6" w:rsidRDefault="00D111E0">
      <w:pPr>
        <w:rPr>
          <w:rPrChange w:id="455" w:author="Elizabeth Charles" w:date="2013-09-15T18:54:00Z">
            <w:rPr/>
          </w:rPrChange>
        </w:rPr>
      </w:pPr>
    </w:p>
    <w:p w14:paraId="45D11BEF" w14:textId="4E3F06FA" w:rsidR="00B83E62" w:rsidRPr="001451A6" w:rsidRDefault="00D111E0">
      <w:pPr>
        <w:rPr>
          <w:rPrChange w:id="456" w:author="Elizabeth Charles" w:date="2013-09-15T18:54:00Z">
            <w:rPr/>
          </w:rPrChange>
        </w:rPr>
      </w:pPr>
      <w:r w:rsidRPr="001451A6">
        <w:rPr>
          <w:rPrChange w:id="457" w:author="Elizabeth Charles" w:date="2013-09-15T18:54:00Z">
            <w:rPr/>
          </w:rPrChange>
        </w:rPr>
        <w:t>In order to seamlessly integrate IWBs into the groups and in order to facilitate the exchange between all students sitting at a table, we had to re-think the table itself. Instead of a large round table with lots of space and computer screens in the middle, we decided to make the tables smaller</w:t>
      </w:r>
      <w:r w:rsidR="00B83E62" w:rsidRPr="001451A6">
        <w:rPr>
          <w:rPrChange w:id="458" w:author="Elizabeth Charles" w:date="2013-09-15T18:54:00Z">
            <w:rPr/>
          </w:rPrChange>
        </w:rPr>
        <w:t xml:space="preserve"> and</w:t>
      </w:r>
      <w:r w:rsidRPr="001451A6">
        <w:rPr>
          <w:rPrChange w:id="459" w:author="Elizabeth Charles" w:date="2013-09-15T18:54:00Z">
            <w:rPr/>
          </w:rPrChange>
        </w:rPr>
        <w:t xml:space="preserve"> shaped like an oval with one end “pinched</w:t>
      </w:r>
      <w:r w:rsidR="001467F9" w:rsidRPr="001451A6">
        <w:rPr>
          <w:rPrChange w:id="460" w:author="Elizabeth Charles" w:date="2013-09-15T18:54:00Z">
            <w:rPr/>
          </w:rPrChange>
        </w:rPr>
        <w:t>”</w:t>
      </w:r>
      <w:r w:rsidR="00B83E62" w:rsidRPr="001451A6">
        <w:rPr>
          <w:rPrChange w:id="461" w:author="Elizabeth Charles" w:date="2013-09-15T18:54:00Z">
            <w:rPr/>
          </w:rPrChange>
        </w:rPr>
        <w:t xml:space="preserve">. We also </w:t>
      </w:r>
      <w:r w:rsidRPr="001451A6">
        <w:rPr>
          <w:rPrChange w:id="462" w:author="Elizabeth Charles" w:date="2013-09-15T18:54:00Z">
            <w:rPr/>
          </w:rPrChange>
        </w:rPr>
        <w:t xml:space="preserve">removed any obstacles on the </w:t>
      </w:r>
      <w:r w:rsidR="001467F9" w:rsidRPr="001451A6">
        <w:rPr>
          <w:rPrChange w:id="463" w:author="Elizabeth Charles" w:date="2013-09-15T18:54:00Z">
            <w:rPr/>
          </w:rPrChange>
        </w:rPr>
        <w:t>table</w:t>
      </w:r>
      <w:r w:rsidRPr="001451A6">
        <w:rPr>
          <w:rPrChange w:id="464" w:author="Elizabeth Charles" w:date="2013-09-15T18:54:00Z">
            <w:rPr/>
          </w:rPrChange>
        </w:rPr>
        <w:t>top</w:t>
      </w:r>
      <w:r w:rsidR="00B83E62" w:rsidRPr="001451A6">
        <w:rPr>
          <w:rPrChange w:id="465" w:author="Elizabeth Charles" w:date="2013-09-15T18:54:00Z">
            <w:rPr/>
          </w:rPrChange>
        </w:rPr>
        <w:t xml:space="preserve"> and we placed the SMART Board at the wide end of the table. </w:t>
      </w:r>
      <w:r w:rsidRPr="001451A6">
        <w:rPr>
          <w:rPrChange w:id="466" w:author="Elizabeth Charles" w:date="2013-09-15T18:54:00Z">
            <w:rPr/>
          </w:rPrChange>
        </w:rPr>
        <w:t xml:space="preserve">This </w:t>
      </w:r>
      <w:r w:rsidR="00B83E62" w:rsidRPr="001451A6">
        <w:rPr>
          <w:rPrChange w:id="467" w:author="Elizabeth Charles" w:date="2013-09-15T18:54:00Z">
            <w:rPr/>
          </w:rPrChange>
        </w:rPr>
        <w:t>design has many advantages:</w:t>
      </w:r>
    </w:p>
    <w:p w14:paraId="6B679861" w14:textId="2DA3F949" w:rsidR="00B83E62" w:rsidRPr="001451A6" w:rsidRDefault="00B83E62" w:rsidP="009454C4">
      <w:pPr>
        <w:pStyle w:val="ListParagraph"/>
        <w:numPr>
          <w:ilvl w:val="0"/>
          <w:numId w:val="1"/>
        </w:numPr>
        <w:rPr>
          <w:rPrChange w:id="468" w:author="Elizabeth Charles" w:date="2013-09-15T18:54:00Z">
            <w:rPr/>
          </w:rPrChange>
        </w:rPr>
      </w:pPr>
      <w:r w:rsidRPr="001451A6">
        <w:rPr>
          <w:rPrChange w:id="469" w:author="Elizabeth Charles" w:date="2013-09-15T18:54:00Z">
            <w:rPr/>
          </w:rPrChange>
        </w:rPr>
        <w:t>It brings every student within reach of any other students in the group – no one is too far away that you can’t talk with them or slide a piece of paper across to them.</w:t>
      </w:r>
    </w:p>
    <w:p w14:paraId="2ED89A1D" w14:textId="77777777" w:rsidR="00B83E62" w:rsidRPr="001451A6" w:rsidRDefault="00B83E62" w:rsidP="009454C4">
      <w:pPr>
        <w:pStyle w:val="ListParagraph"/>
        <w:numPr>
          <w:ilvl w:val="0"/>
          <w:numId w:val="1"/>
        </w:numPr>
        <w:rPr>
          <w:rPrChange w:id="470" w:author="Elizabeth Charles" w:date="2013-09-15T18:54:00Z">
            <w:rPr/>
          </w:rPrChange>
        </w:rPr>
      </w:pPr>
      <w:r w:rsidRPr="001451A6">
        <w:rPr>
          <w:rPrChange w:id="471" w:author="Elizabeth Charles" w:date="2013-09-15T18:54:00Z">
            <w:rPr/>
          </w:rPrChange>
        </w:rPr>
        <w:t>Any interaction with the SMART Board doesn’t require the students to turn away from their peers at the table – no one has their back to the board.</w:t>
      </w:r>
    </w:p>
    <w:p w14:paraId="7C48A812" w14:textId="009F3479" w:rsidR="00B83E62" w:rsidRPr="001451A6" w:rsidRDefault="00B83E62" w:rsidP="009454C4">
      <w:pPr>
        <w:pStyle w:val="ListParagraph"/>
        <w:numPr>
          <w:ilvl w:val="0"/>
          <w:numId w:val="1"/>
        </w:numPr>
        <w:rPr>
          <w:rPrChange w:id="472" w:author="Elizabeth Charles" w:date="2013-09-15T18:54:00Z">
            <w:rPr/>
          </w:rPrChange>
        </w:rPr>
      </w:pPr>
      <w:r w:rsidRPr="001451A6">
        <w:rPr>
          <w:rPrChange w:id="473" w:author="Elizabeth Charles" w:date="2013-09-15T18:54:00Z">
            <w:rPr/>
          </w:rPrChange>
        </w:rPr>
        <w:t xml:space="preserve">The “pinched” oval shape allows for greater room between the tables – students can easily get up from any seat and access the SMART Board and it allows the teacher to freely interact with </w:t>
      </w:r>
      <w:r w:rsidR="001467F9" w:rsidRPr="001451A6">
        <w:rPr>
          <w:rPrChange w:id="474" w:author="Elizabeth Charles" w:date="2013-09-15T18:54:00Z">
            <w:rPr/>
          </w:rPrChange>
        </w:rPr>
        <w:t xml:space="preserve">each </w:t>
      </w:r>
      <w:r w:rsidRPr="001451A6">
        <w:rPr>
          <w:rPrChange w:id="475" w:author="Elizabeth Charles" w:date="2013-09-15T18:54:00Z">
            <w:rPr/>
          </w:rPrChange>
        </w:rPr>
        <w:t>table and their SMART B</w:t>
      </w:r>
      <w:r w:rsidR="001467F9" w:rsidRPr="001451A6">
        <w:rPr>
          <w:rPrChange w:id="476" w:author="Elizabeth Charles" w:date="2013-09-15T18:54:00Z">
            <w:rPr/>
          </w:rPrChange>
        </w:rPr>
        <w:t>oard</w:t>
      </w:r>
      <w:r w:rsidRPr="001451A6">
        <w:rPr>
          <w:rPrChange w:id="477" w:author="Elizabeth Charles" w:date="2013-09-15T18:54:00Z">
            <w:rPr/>
          </w:rPrChange>
        </w:rPr>
        <w:t>.</w:t>
      </w:r>
    </w:p>
    <w:p w14:paraId="1D05069D" w14:textId="58F37820" w:rsidR="00D111E0" w:rsidRPr="001451A6" w:rsidRDefault="00D111E0">
      <w:pPr>
        <w:rPr>
          <w:rPrChange w:id="478" w:author="Elizabeth Charles" w:date="2013-09-15T18:54:00Z">
            <w:rPr/>
          </w:rPrChange>
        </w:rPr>
      </w:pPr>
    </w:p>
    <w:p w14:paraId="0BE31C5D" w14:textId="4CAA5ADC" w:rsidR="00C80C4F" w:rsidRPr="001451A6" w:rsidRDefault="00C80C4F">
      <w:pPr>
        <w:rPr>
          <w:b/>
          <w:rPrChange w:id="479" w:author="Elizabeth Charles" w:date="2013-09-15T18:54:00Z">
            <w:rPr>
              <w:b/>
            </w:rPr>
          </w:rPrChange>
        </w:rPr>
      </w:pPr>
      <w:r w:rsidRPr="001451A6">
        <w:rPr>
          <w:b/>
          <w:rPrChange w:id="480" w:author="Elizabeth Charles" w:date="2013-09-15T18:54:00Z">
            <w:rPr>
              <w:b/>
            </w:rPr>
          </w:rPrChange>
        </w:rPr>
        <w:t xml:space="preserve">If You Build It, They Will </w:t>
      </w:r>
      <w:proofErr w:type="gramStart"/>
      <w:r w:rsidRPr="001451A6">
        <w:rPr>
          <w:b/>
          <w:rPrChange w:id="481" w:author="Elizabeth Charles" w:date="2013-09-15T18:54:00Z">
            <w:rPr>
              <w:b/>
            </w:rPr>
          </w:rPrChange>
        </w:rPr>
        <w:t>Come</w:t>
      </w:r>
      <w:proofErr w:type="gramEnd"/>
      <w:r w:rsidRPr="001451A6">
        <w:rPr>
          <w:b/>
          <w:rPrChange w:id="482" w:author="Elizabeth Charles" w:date="2013-09-15T18:54:00Z">
            <w:rPr>
              <w:b/>
            </w:rPr>
          </w:rPrChange>
        </w:rPr>
        <w:t xml:space="preserve"> – but that’s not enough</w:t>
      </w:r>
    </w:p>
    <w:p w14:paraId="3E6C9286" w14:textId="77777777" w:rsidR="00C80C4F" w:rsidRPr="001451A6" w:rsidRDefault="00C80C4F">
      <w:pPr>
        <w:rPr>
          <w:b/>
          <w:rPrChange w:id="483" w:author="Elizabeth Charles" w:date="2013-09-15T18:54:00Z">
            <w:rPr>
              <w:b/>
            </w:rPr>
          </w:rPrChange>
        </w:rPr>
      </w:pPr>
    </w:p>
    <w:p w14:paraId="663DF37F" w14:textId="105D66D2" w:rsidR="00C80C4F" w:rsidRPr="001451A6" w:rsidRDefault="00C80C4F">
      <w:pPr>
        <w:rPr>
          <w:ins w:id="484" w:author="Elizabeth Charles" w:date="2013-09-15T16:33:00Z"/>
          <w:rPrChange w:id="485" w:author="Elizabeth Charles" w:date="2013-09-15T18:54:00Z">
            <w:rPr>
              <w:ins w:id="486" w:author="Elizabeth Charles" w:date="2013-09-15T16:33:00Z"/>
            </w:rPr>
          </w:rPrChange>
        </w:rPr>
      </w:pPr>
      <w:r w:rsidRPr="001451A6">
        <w:rPr>
          <w:rPrChange w:id="487" w:author="Elizabeth Charles" w:date="2013-09-15T18:54:00Z">
            <w:rPr/>
          </w:rPrChange>
        </w:rPr>
        <w:t>It is important to note that classroom design is not as important as pedagogy</w:t>
      </w:r>
      <w:r w:rsidR="00CD7FCA" w:rsidRPr="001451A6">
        <w:rPr>
          <w:rPrChange w:id="488" w:author="Elizabeth Charles" w:date="2013-09-15T18:54:00Z">
            <w:rPr/>
          </w:rPrChange>
        </w:rPr>
        <w:t xml:space="preserve"> (Charles et al. </w:t>
      </w:r>
      <w:del w:id="489" w:author="Elizabeth Charles" w:date="2013-09-15T18:55:00Z">
        <w:r w:rsidR="00CD7FCA" w:rsidRPr="001451A6" w:rsidDel="00A37CD1">
          <w:rPr>
            <w:rPrChange w:id="490" w:author="Elizabeth Charles" w:date="2013-09-15T18:54:00Z">
              <w:rPr/>
            </w:rPrChange>
          </w:rPr>
          <w:delText>???)</w:delText>
        </w:r>
        <w:r w:rsidRPr="001451A6" w:rsidDel="00A37CD1">
          <w:rPr>
            <w:rPrChange w:id="491" w:author="Elizabeth Charles" w:date="2013-09-15T18:54:00Z">
              <w:rPr/>
            </w:rPrChange>
          </w:rPr>
          <w:delText xml:space="preserve">. </w:delText>
        </w:r>
      </w:del>
      <w:ins w:id="492" w:author="Elizabeth Charles" w:date="2013-09-15T18:55:00Z">
        <w:r w:rsidR="00A37CD1">
          <w:t>2012</w:t>
        </w:r>
        <w:r w:rsidR="00A37CD1" w:rsidRPr="00A37CD1">
          <w:t xml:space="preserve">). </w:t>
        </w:r>
      </w:ins>
      <w:r w:rsidRPr="00A37CD1">
        <w:t>Active learning can be done in any classroom</w:t>
      </w:r>
      <w:r w:rsidR="00CD7FCA" w:rsidRPr="00A37CD1">
        <w:t xml:space="preserve"> but in a classroom that is speci</w:t>
      </w:r>
      <w:r w:rsidR="00CD7FCA" w:rsidRPr="00A07447">
        <w:t xml:space="preserve">fically designed for it, there are richer opportunities to make the most of AL strategies. </w:t>
      </w:r>
      <w:r w:rsidR="00445AC8" w:rsidRPr="00D751F3">
        <w:t>The downside is that</w:t>
      </w:r>
      <w:r w:rsidR="00CD7FCA" w:rsidRPr="00D85534">
        <w:t xml:space="preserve"> teaching in an active learning classroom effectively can be very challenging. It requires a change from the traditional teaching </w:t>
      </w:r>
      <w:r w:rsidR="00CD7FCA" w:rsidRPr="00D85534">
        <w:lastRenderedPageBreak/>
        <w:t xml:space="preserve">paradigm and </w:t>
      </w:r>
      <w:r w:rsidR="00445AC8" w:rsidRPr="00D85534">
        <w:t>it means the teacher has to do much more in the classroom</w:t>
      </w:r>
      <w:r w:rsidR="00CD7FCA" w:rsidRPr="00AA2063">
        <w:t>. From the scripting of activities to their orchestra</w:t>
      </w:r>
      <w:r w:rsidR="00CD7FCA" w:rsidRPr="0031787E">
        <w:t xml:space="preserve">tion in class – it is not an easy thing </w:t>
      </w:r>
      <w:r w:rsidR="00445AC8" w:rsidRPr="0008358A">
        <w:t>to do well</w:t>
      </w:r>
      <w:r w:rsidR="00CD7FCA" w:rsidRPr="0008358A">
        <w:t>. It is therefore not enough to build new classrooms without developing the expertise to use them properly. At Dawson College</w:t>
      </w:r>
      <w:r w:rsidR="00445AC8" w:rsidRPr="0008358A">
        <w:t>,</w:t>
      </w:r>
      <w:r w:rsidR="00CD7FCA" w:rsidRPr="00B5688C">
        <w:t xml:space="preserve"> and at most </w:t>
      </w:r>
      <w:r w:rsidR="00445AC8" w:rsidRPr="00B5688C">
        <w:t xml:space="preserve">of the </w:t>
      </w:r>
      <w:r w:rsidR="00CD7FCA" w:rsidRPr="00683080">
        <w:t>other institutions we collaborate with, the development of expertise is done through a vibrant community of practice</w:t>
      </w:r>
      <w:r w:rsidR="00445AC8" w:rsidRPr="001451A6">
        <w:rPr>
          <w:rPrChange w:id="493" w:author="Elizabeth Charles" w:date="2013-09-15T18:54:00Z">
            <w:rPr/>
          </w:rPrChange>
        </w:rPr>
        <w:t xml:space="preserve"> and/or a mentoring process coupled with professional development</w:t>
      </w:r>
      <w:r w:rsidR="00CD7FCA" w:rsidRPr="001451A6">
        <w:rPr>
          <w:rPrChange w:id="494" w:author="Elizabeth Charles" w:date="2013-09-15T18:54:00Z">
            <w:rPr/>
          </w:rPrChange>
        </w:rPr>
        <w:t xml:space="preserve">. </w:t>
      </w:r>
      <w:proofErr w:type="gramStart"/>
      <w:r w:rsidR="00445AC8" w:rsidRPr="001451A6">
        <w:rPr>
          <w:rPrChange w:id="495" w:author="Elizabeth Charles" w:date="2013-09-15T18:54:00Z">
            <w:rPr/>
          </w:rPrChange>
        </w:rPr>
        <w:t>Teachers</w:t>
      </w:r>
      <w:proofErr w:type="gramEnd"/>
      <w:r w:rsidR="00445AC8" w:rsidRPr="001451A6">
        <w:rPr>
          <w:rPrChange w:id="496" w:author="Elizabeth Charles" w:date="2013-09-15T18:54:00Z">
            <w:rPr/>
          </w:rPrChange>
        </w:rPr>
        <w:t xml:space="preserve"> who teach in the DALC meet on a weekly basis to share, learn and develop AL strategies within a technology-rich environment such as ours. We incorporate research into our community of practice in a very important way and we have a variety of disciplines using the </w:t>
      </w:r>
      <w:proofErr w:type="gramStart"/>
      <w:r w:rsidR="00445AC8" w:rsidRPr="001451A6">
        <w:rPr>
          <w:rPrChange w:id="497" w:author="Elizabeth Charles" w:date="2013-09-15T18:54:00Z">
            <w:rPr/>
          </w:rPrChange>
        </w:rPr>
        <w:t>room which</w:t>
      </w:r>
      <w:proofErr w:type="gramEnd"/>
      <w:r w:rsidR="00445AC8" w:rsidRPr="001451A6">
        <w:rPr>
          <w:rPrChange w:id="498" w:author="Elizabeth Charles" w:date="2013-09-15T18:54:00Z">
            <w:rPr/>
          </w:rPrChange>
        </w:rPr>
        <w:t xml:space="preserve"> brings a richness and diversity to our development.</w:t>
      </w:r>
    </w:p>
    <w:p w14:paraId="2B23CF33" w14:textId="77777777" w:rsidR="00F935B0" w:rsidRPr="001451A6" w:rsidRDefault="00F935B0">
      <w:pPr>
        <w:rPr>
          <w:ins w:id="499" w:author="Elizabeth Charles" w:date="2013-09-15T16:33:00Z"/>
          <w:rPrChange w:id="500" w:author="Elizabeth Charles" w:date="2013-09-15T18:54:00Z">
            <w:rPr>
              <w:ins w:id="501" w:author="Elizabeth Charles" w:date="2013-09-15T16:33:00Z"/>
            </w:rPr>
          </w:rPrChange>
        </w:rPr>
      </w:pPr>
    </w:p>
    <w:p w14:paraId="17D0B32B" w14:textId="1D5E230F" w:rsidR="00F935B0" w:rsidRPr="001451A6" w:rsidRDefault="00F935B0">
      <w:pPr>
        <w:rPr>
          <w:ins w:id="502" w:author="Elizabeth Charles" w:date="2013-09-15T16:33:00Z"/>
          <w:rPrChange w:id="503" w:author="Elizabeth Charles" w:date="2013-09-15T18:54:00Z">
            <w:rPr>
              <w:ins w:id="504" w:author="Elizabeth Charles" w:date="2013-09-15T16:33:00Z"/>
            </w:rPr>
          </w:rPrChange>
        </w:rPr>
      </w:pPr>
      <w:ins w:id="505" w:author="Elizabeth Charles" w:date="2013-09-15T16:33:00Z">
        <w:r w:rsidRPr="001451A6">
          <w:rPr>
            <w:rPrChange w:id="506" w:author="Elizabeth Charles" w:date="2013-09-15T18:54:00Z">
              <w:rPr/>
            </w:rPrChange>
          </w:rPr>
          <w:t>References</w:t>
        </w:r>
      </w:ins>
    </w:p>
    <w:p w14:paraId="3C7631B8" w14:textId="77777777" w:rsidR="00F935B0" w:rsidRPr="001451A6" w:rsidRDefault="00F935B0">
      <w:pPr>
        <w:rPr>
          <w:ins w:id="507" w:author="Elizabeth Charles" w:date="2013-09-15T16:33:00Z"/>
          <w:rPrChange w:id="508" w:author="Elizabeth Charles" w:date="2013-09-15T18:54:00Z">
            <w:rPr>
              <w:ins w:id="509" w:author="Elizabeth Charles" w:date="2013-09-15T16:33:00Z"/>
            </w:rPr>
          </w:rPrChange>
        </w:rPr>
      </w:pPr>
    </w:p>
    <w:p w14:paraId="52E61F4C" w14:textId="7B42F245" w:rsidR="00F935B0" w:rsidRPr="001451A6" w:rsidRDefault="00F935B0" w:rsidP="00A37CD1">
      <w:pPr>
        <w:pStyle w:val="StyleReferencesLeft0Firstline0"/>
        <w:ind w:left="360" w:hanging="360"/>
        <w:rPr>
          <w:ins w:id="510" w:author="Elizabeth Charles" w:date="2013-09-15T16:33:00Z"/>
          <w:rFonts w:asciiTheme="minorHAnsi" w:hAnsiTheme="minorHAnsi"/>
          <w:szCs w:val="24"/>
          <w:rPrChange w:id="511" w:author="Elizabeth Charles" w:date="2013-09-15T18:54:00Z">
            <w:rPr>
              <w:ins w:id="512" w:author="Elizabeth Charles" w:date="2013-09-15T16:33:00Z"/>
            </w:rPr>
          </w:rPrChange>
        </w:rPr>
      </w:pPr>
      <w:ins w:id="513" w:author="Elizabeth Charles" w:date="2013-09-15T16:33:00Z">
        <w:r w:rsidRPr="001451A6">
          <w:rPr>
            <w:rFonts w:asciiTheme="minorHAnsi" w:hAnsiTheme="minorHAnsi"/>
            <w:szCs w:val="24"/>
            <w:rPrChange w:id="514" w:author="Elizabeth Charles" w:date="2013-09-15T18:54:00Z">
              <w:rPr/>
            </w:rPrChange>
          </w:rPr>
          <w:t xml:space="preserve">Dewey, J. 1915. </w:t>
        </w:r>
        <w:r w:rsidRPr="001451A6">
          <w:rPr>
            <w:rFonts w:asciiTheme="minorHAnsi" w:hAnsiTheme="minorHAnsi"/>
            <w:i/>
            <w:szCs w:val="24"/>
            <w:rPrChange w:id="515" w:author="Elizabeth Charles" w:date="2013-09-15T18:54:00Z">
              <w:rPr>
                <w:i/>
              </w:rPr>
            </w:rPrChange>
          </w:rPr>
          <w:t xml:space="preserve">The School and Society. </w:t>
        </w:r>
        <w:r w:rsidRPr="001451A6">
          <w:rPr>
            <w:rFonts w:asciiTheme="minorHAnsi" w:hAnsiTheme="minorHAnsi"/>
            <w:szCs w:val="24"/>
            <w:rPrChange w:id="516" w:author="Elizabeth Charles" w:date="2013-09-15T18:54:00Z">
              <w:rPr/>
            </w:rPrChange>
          </w:rPr>
          <w:t>Chicago, IL: University of Chicago Press.</w:t>
        </w:r>
      </w:ins>
    </w:p>
    <w:p w14:paraId="614B76C8" w14:textId="52552BB0" w:rsidR="00F935B0" w:rsidRPr="00A37CD1" w:rsidRDefault="00F935B0" w:rsidP="00A07447">
      <w:pPr>
        <w:tabs>
          <w:tab w:val="left" w:pos="2700"/>
        </w:tabs>
        <w:ind w:left="360" w:hanging="360"/>
        <w:rPr>
          <w:ins w:id="517" w:author="Elizabeth Charles" w:date="2013-09-15T16:33:00Z"/>
        </w:rPr>
      </w:pPr>
      <w:proofErr w:type="spellStart"/>
      <w:ins w:id="518" w:author="Elizabeth Charles" w:date="2013-09-15T16:33:00Z">
        <w:r w:rsidRPr="001451A6">
          <w:t>Greeno</w:t>
        </w:r>
        <w:proofErr w:type="spellEnd"/>
        <w:r w:rsidRPr="001451A6">
          <w:t xml:space="preserve">, J. G. (1998). </w:t>
        </w:r>
        <w:proofErr w:type="gramStart"/>
        <w:r w:rsidRPr="001451A6">
          <w:t xml:space="preserve">The </w:t>
        </w:r>
        <w:proofErr w:type="spellStart"/>
        <w:r w:rsidRPr="001451A6">
          <w:t>situativity</w:t>
        </w:r>
        <w:proofErr w:type="spellEnd"/>
        <w:r w:rsidRPr="001451A6">
          <w:t xml:space="preserve"> of knowing, learning, and research.</w:t>
        </w:r>
        <w:proofErr w:type="gramEnd"/>
        <w:r w:rsidRPr="001451A6">
          <w:t xml:space="preserve"> </w:t>
        </w:r>
        <w:proofErr w:type="gramStart"/>
        <w:r w:rsidRPr="001451A6">
          <w:rPr>
            <w:i/>
          </w:rPr>
          <w:t>American Psychologist, 53</w:t>
        </w:r>
        <w:r w:rsidRPr="00A37CD1">
          <w:t>(1), 5-26.</w:t>
        </w:r>
        <w:proofErr w:type="gramEnd"/>
      </w:ins>
    </w:p>
    <w:p w14:paraId="2718BE22" w14:textId="77777777" w:rsidR="00F935B0" w:rsidRPr="00D85534" w:rsidRDefault="00F935B0" w:rsidP="00D751F3">
      <w:pPr>
        <w:ind w:left="360" w:hanging="360"/>
        <w:rPr>
          <w:ins w:id="519" w:author="Elizabeth Charles" w:date="2013-09-15T16:33:00Z"/>
        </w:rPr>
      </w:pPr>
      <w:proofErr w:type="spellStart"/>
      <w:ins w:id="520" w:author="Elizabeth Charles" w:date="2013-09-15T16:33:00Z">
        <w:r w:rsidRPr="00A07447">
          <w:t>Bransford</w:t>
        </w:r>
        <w:proofErr w:type="spellEnd"/>
        <w:r w:rsidRPr="00A07447">
          <w:t xml:space="preserve">, J.D., Brown, A.L., &amp; Cocking, R.R. (Eds.) (1999).  </w:t>
        </w:r>
        <w:r w:rsidRPr="00D751F3">
          <w:rPr>
            <w:i/>
          </w:rPr>
          <w:t>How People Learn: Brain, Mind, Experience, and School</w:t>
        </w:r>
        <w:r w:rsidRPr="00D85534">
          <w:t>. Washington, DC: National Academy Press.</w:t>
        </w:r>
      </w:ins>
    </w:p>
    <w:p w14:paraId="1EB16CAC" w14:textId="77777777" w:rsidR="009D66D6" w:rsidRPr="001451A6" w:rsidRDefault="009D66D6" w:rsidP="001451A6">
      <w:pPr>
        <w:widowControl w:val="0"/>
        <w:autoSpaceDE w:val="0"/>
        <w:autoSpaceDN w:val="0"/>
        <w:adjustRightInd w:val="0"/>
        <w:spacing w:after="240"/>
        <w:ind w:left="360" w:hanging="360"/>
        <w:rPr>
          <w:ins w:id="521" w:author="Elizabeth Charles" w:date="2013-09-15T18:43:00Z"/>
          <w:rFonts w:cs="Garamond"/>
          <w:rPrChange w:id="522" w:author="Elizabeth Charles" w:date="2013-09-15T18:54:00Z">
            <w:rPr>
              <w:ins w:id="523" w:author="Elizabeth Charles" w:date="2013-09-15T18:43:00Z"/>
              <w:rFonts w:ascii="Garamond" w:hAnsi="Garamond" w:cs="Garamond"/>
            </w:rPr>
          </w:rPrChange>
        </w:rPr>
        <w:pPrChange w:id="524" w:author="Elizabeth Charles" w:date="2013-09-15T18:54:00Z">
          <w:pPr>
            <w:widowControl w:val="0"/>
            <w:autoSpaceDE w:val="0"/>
            <w:autoSpaceDN w:val="0"/>
            <w:adjustRightInd w:val="0"/>
            <w:spacing w:after="240"/>
          </w:pPr>
        </w:pPrChange>
      </w:pPr>
      <w:proofErr w:type="spellStart"/>
      <w:ins w:id="525" w:author="Elizabeth Charles" w:date="2013-09-15T18:38:00Z">
        <w:r w:rsidRPr="001451A6">
          <w:rPr>
            <w:rFonts w:cs="Garamond"/>
            <w:rPrChange w:id="526" w:author="Elizabeth Charles" w:date="2013-09-15T18:54:00Z">
              <w:rPr>
                <w:rFonts w:ascii="Garamond" w:hAnsi="Garamond" w:cs="Garamond"/>
              </w:rPr>
            </w:rPrChange>
          </w:rPr>
          <w:t>Vygotsky</w:t>
        </w:r>
        <w:proofErr w:type="spellEnd"/>
        <w:r w:rsidRPr="001451A6">
          <w:rPr>
            <w:rFonts w:cs="Garamond"/>
            <w:rPrChange w:id="527" w:author="Elizabeth Charles" w:date="2013-09-15T18:54:00Z">
              <w:rPr>
                <w:rFonts w:ascii="Garamond" w:hAnsi="Garamond" w:cs="Garamond"/>
              </w:rPr>
            </w:rPrChange>
          </w:rPr>
          <w:t xml:space="preserve">, L.S., 1978. </w:t>
        </w:r>
        <w:r w:rsidRPr="001451A6">
          <w:rPr>
            <w:rFonts w:cs="Garamond"/>
            <w:i/>
            <w:iCs/>
            <w:rPrChange w:id="528" w:author="Elizabeth Charles" w:date="2013-09-15T18:54:00Z">
              <w:rPr>
                <w:rFonts w:ascii="Garamond" w:hAnsi="Garamond" w:cs="Garamond"/>
                <w:i/>
                <w:iCs/>
              </w:rPr>
            </w:rPrChange>
          </w:rPr>
          <w:t>Mind in Society: The Development of the Higher Psychological Processes</w:t>
        </w:r>
        <w:r w:rsidRPr="001451A6">
          <w:rPr>
            <w:rFonts w:cs="Garamond"/>
            <w:rPrChange w:id="529" w:author="Elizabeth Charles" w:date="2013-09-15T18:54:00Z">
              <w:rPr>
                <w:rFonts w:ascii="Garamond" w:hAnsi="Garamond" w:cs="Garamond"/>
              </w:rPr>
            </w:rPrChange>
          </w:rPr>
          <w:t>.</w:t>
        </w:r>
        <w:r w:rsidRPr="001451A6">
          <w:rPr>
            <w:rFonts w:cs="Times"/>
            <w:rPrChange w:id="530" w:author="Elizabeth Charles" w:date="2013-09-15T18:54:00Z">
              <w:rPr>
                <w:rFonts w:ascii="Times" w:hAnsi="Times" w:cs="Times"/>
              </w:rPr>
            </w:rPrChange>
          </w:rPr>
          <w:t xml:space="preserve"> </w:t>
        </w:r>
        <w:r w:rsidRPr="001451A6">
          <w:rPr>
            <w:rFonts w:cs="Garamond"/>
            <w:rPrChange w:id="531" w:author="Elizabeth Charles" w:date="2013-09-15T18:54:00Z">
              <w:rPr>
                <w:rFonts w:ascii="Garamond" w:hAnsi="Garamond" w:cs="Garamond"/>
              </w:rPr>
            </w:rPrChange>
          </w:rPr>
          <w:t>Cambridge, MA: The Harvard University Press. (Originally published 1930,</w:t>
        </w:r>
        <w:r w:rsidRPr="001451A6">
          <w:rPr>
            <w:rFonts w:cs="Times"/>
            <w:rPrChange w:id="532" w:author="Elizabeth Charles" w:date="2013-09-15T18:54:00Z">
              <w:rPr>
                <w:rFonts w:ascii="Times" w:hAnsi="Times" w:cs="Times"/>
              </w:rPr>
            </w:rPrChange>
          </w:rPr>
          <w:t xml:space="preserve"> </w:t>
        </w:r>
        <w:r w:rsidRPr="001451A6">
          <w:rPr>
            <w:rFonts w:cs="Garamond"/>
            <w:rPrChange w:id="533" w:author="Elizabeth Charles" w:date="2013-09-15T18:54:00Z">
              <w:rPr>
                <w:rFonts w:ascii="Garamond" w:hAnsi="Garamond" w:cs="Garamond"/>
              </w:rPr>
            </w:rPrChange>
          </w:rPr>
          <w:t>New York: Oxford University Press.)</w:t>
        </w:r>
      </w:ins>
    </w:p>
    <w:p w14:paraId="3149D3BF" w14:textId="172C0051" w:rsidR="00C36D86" w:rsidRPr="001451A6" w:rsidRDefault="00854A9E" w:rsidP="001451A6">
      <w:pPr>
        <w:widowControl w:val="0"/>
        <w:autoSpaceDE w:val="0"/>
        <w:autoSpaceDN w:val="0"/>
        <w:adjustRightInd w:val="0"/>
        <w:spacing w:after="240"/>
        <w:ind w:left="360" w:hanging="360"/>
        <w:rPr>
          <w:ins w:id="534" w:author="Elizabeth Charles" w:date="2013-09-15T18:38:00Z"/>
          <w:rFonts w:cs="Times"/>
          <w:rPrChange w:id="535" w:author="Elizabeth Charles" w:date="2013-09-15T18:54:00Z">
            <w:rPr>
              <w:ins w:id="536" w:author="Elizabeth Charles" w:date="2013-09-15T18:38:00Z"/>
              <w:rFonts w:ascii="Times" w:hAnsi="Times" w:cs="Times"/>
            </w:rPr>
          </w:rPrChange>
        </w:rPr>
        <w:pPrChange w:id="537" w:author="Elizabeth Charles" w:date="2013-09-15T18:54:00Z">
          <w:pPr>
            <w:widowControl w:val="0"/>
            <w:autoSpaceDE w:val="0"/>
            <w:autoSpaceDN w:val="0"/>
            <w:adjustRightInd w:val="0"/>
            <w:spacing w:after="240"/>
          </w:pPr>
        </w:pPrChange>
      </w:pPr>
      <w:proofErr w:type="spellStart"/>
      <w:ins w:id="538" w:author="Elizabeth Charles" w:date="2013-09-15T18:51:00Z">
        <w:r w:rsidRPr="001451A6">
          <w:rPr>
            <w:rFonts w:cs="Times"/>
            <w:rPrChange w:id="539" w:author="Elizabeth Charles" w:date="2013-09-15T18:54:00Z">
              <w:rPr>
                <w:rFonts w:ascii="Times" w:hAnsi="Times" w:cs="Times"/>
              </w:rPr>
            </w:rPrChange>
          </w:rPr>
          <w:t>Beichner</w:t>
        </w:r>
        <w:proofErr w:type="spellEnd"/>
        <w:r w:rsidRPr="001451A6">
          <w:rPr>
            <w:rFonts w:cs="Times"/>
            <w:rPrChange w:id="540" w:author="Elizabeth Charles" w:date="2013-09-15T18:54:00Z">
              <w:rPr>
                <w:rFonts w:ascii="Times" w:hAnsi="Times" w:cs="Times"/>
              </w:rPr>
            </w:rPrChange>
          </w:rPr>
          <w:t xml:space="preserve">, R.J., Saul, </w:t>
        </w:r>
      </w:ins>
      <w:ins w:id="541" w:author="Elizabeth Charles" w:date="2013-09-15T18:52:00Z">
        <w:r w:rsidRPr="001451A6">
          <w:rPr>
            <w:rFonts w:cs="Times"/>
            <w:rPrChange w:id="542" w:author="Elizabeth Charles" w:date="2013-09-15T18:54:00Z">
              <w:rPr>
                <w:rFonts w:ascii="Times" w:hAnsi="Times" w:cs="Times"/>
              </w:rPr>
            </w:rPrChange>
          </w:rPr>
          <w:t xml:space="preserve">J.M., </w:t>
        </w:r>
      </w:ins>
      <w:ins w:id="543" w:author="Elizabeth Charles" w:date="2013-09-15T18:51:00Z">
        <w:r w:rsidRPr="001451A6">
          <w:rPr>
            <w:rFonts w:cs="Times"/>
            <w:rPrChange w:id="544" w:author="Elizabeth Charles" w:date="2013-09-15T18:54:00Z">
              <w:rPr>
                <w:rFonts w:ascii="Times" w:hAnsi="Times" w:cs="Times"/>
              </w:rPr>
            </w:rPrChange>
          </w:rPr>
          <w:t xml:space="preserve">Abbott, </w:t>
        </w:r>
      </w:ins>
      <w:ins w:id="545" w:author="Elizabeth Charles" w:date="2013-09-15T18:52:00Z">
        <w:r w:rsidRPr="001451A6">
          <w:rPr>
            <w:rFonts w:cs="Times"/>
            <w:rPrChange w:id="546" w:author="Elizabeth Charles" w:date="2013-09-15T18:54:00Z">
              <w:rPr>
                <w:rFonts w:ascii="Times" w:hAnsi="Times" w:cs="Times"/>
              </w:rPr>
            </w:rPrChange>
          </w:rPr>
          <w:t xml:space="preserve">D.S., </w:t>
        </w:r>
      </w:ins>
      <w:ins w:id="547" w:author="Elizabeth Charles" w:date="2013-09-15T18:51:00Z">
        <w:r w:rsidRPr="001451A6">
          <w:rPr>
            <w:rFonts w:cs="Times"/>
            <w:rPrChange w:id="548" w:author="Elizabeth Charles" w:date="2013-09-15T18:54:00Z">
              <w:rPr>
                <w:rFonts w:ascii="Times" w:hAnsi="Times" w:cs="Times"/>
              </w:rPr>
            </w:rPrChange>
          </w:rPr>
          <w:t xml:space="preserve">Morse, </w:t>
        </w:r>
      </w:ins>
      <w:ins w:id="549" w:author="Elizabeth Charles" w:date="2013-09-15T18:52:00Z">
        <w:r w:rsidRPr="001451A6">
          <w:rPr>
            <w:rFonts w:cs="Times"/>
            <w:rPrChange w:id="550" w:author="Elizabeth Charles" w:date="2013-09-15T18:54:00Z">
              <w:rPr>
                <w:rFonts w:ascii="Times" w:hAnsi="Times" w:cs="Times"/>
              </w:rPr>
            </w:rPrChange>
          </w:rPr>
          <w:t xml:space="preserve">J.J., </w:t>
        </w:r>
      </w:ins>
      <w:proofErr w:type="spellStart"/>
      <w:ins w:id="551" w:author="Elizabeth Charles" w:date="2013-09-15T18:51:00Z">
        <w:r w:rsidRPr="001451A6">
          <w:rPr>
            <w:rFonts w:cs="Times"/>
            <w:rPrChange w:id="552" w:author="Elizabeth Charles" w:date="2013-09-15T18:54:00Z">
              <w:rPr>
                <w:rFonts w:ascii="Times" w:hAnsi="Times" w:cs="Times"/>
              </w:rPr>
            </w:rPrChange>
          </w:rPr>
          <w:t>Deardorff</w:t>
        </w:r>
        <w:proofErr w:type="spellEnd"/>
        <w:r w:rsidRPr="001451A6">
          <w:rPr>
            <w:rFonts w:cs="Times"/>
            <w:rPrChange w:id="553" w:author="Elizabeth Charles" w:date="2013-09-15T18:54:00Z">
              <w:rPr>
                <w:rFonts w:ascii="Times" w:hAnsi="Times" w:cs="Times"/>
              </w:rPr>
            </w:rPrChange>
          </w:rPr>
          <w:t xml:space="preserve">, </w:t>
        </w:r>
      </w:ins>
      <w:ins w:id="554" w:author="Elizabeth Charles" w:date="2013-09-15T18:52:00Z">
        <w:r w:rsidRPr="001451A6">
          <w:rPr>
            <w:rFonts w:cs="Times"/>
            <w:rPrChange w:id="555" w:author="Elizabeth Charles" w:date="2013-09-15T18:54:00Z">
              <w:rPr>
                <w:rFonts w:ascii="Times" w:hAnsi="Times" w:cs="Times"/>
              </w:rPr>
            </w:rPrChange>
          </w:rPr>
          <w:t>D.L.</w:t>
        </w:r>
      </w:ins>
      <w:ins w:id="556" w:author="Elizabeth Charles" w:date="2013-09-15T18:53:00Z">
        <w:r w:rsidRPr="001451A6">
          <w:rPr>
            <w:rFonts w:cs="Times"/>
            <w:rPrChange w:id="557" w:author="Elizabeth Charles" w:date="2013-09-15T18:54:00Z">
              <w:rPr>
                <w:rFonts w:ascii="Times" w:hAnsi="Times" w:cs="Times"/>
              </w:rPr>
            </w:rPrChange>
          </w:rPr>
          <w:t>,</w:t>
        </w:r>
      </w:ins>
      <w:ins w:id="558" w:author="Elizabeth Charles" w:date="2013-09-15T18:52:00Z">
        <w:r w:rsidRPr="001451A6">
          <w:rPr>
            <w:rFonts w:cs="Times"/>
            <w:rPrChange w:id="559" w:author="Elizabeth Charles" w:date="2013-09-15T18:54:00Z">
              <w:rPr>
                <w:rFonts w:ascii="Times" w:hAnsi="Times" w:cs="Times"/>
              </w:rPr>
            </w:rPrChange>
          </w:rPr>
          <w:t xml:space="preserve"> </w:t>
        </w:r>
      </w:ins>
      <w:proofErr w:type="spellStart"/>
      <w:ins w:id="560" w:author="Elizabeth Charles" w:date="2013-09-15T18:51:00Z">
        <w:r w:rsidRPr="001451A6">
          <w:rPr>
            <w:rFonts w:cs="Times"/>
            <w:rPrChange w:id="561" w:author="Elizabeth Charles" w:date="2013-09-15T18:54:00Z">
              <w:rPr>
                <w:rFonts w:ascii="Times" w:hAnsi="Times" w:cs="Times"/>
              </w:rPr>
            </w:rPrChange>
          </w:rPr>
          <w:t>Allain</w:t>
        </w:r>
        <w:proofErr w:type="spellEnd"/>
        <w:r w:rsidRPr="001451A6">
          <w:rPr>
            <w:rFonts w:cs="Times"/>
            <w:rPrChange w:id="562" w:author="Elizabeth Charles" w:date="2013-09-15T18:54:00Z">
              <w:rPr>
                <w:rFonts w:ascii="Times" w:hAnsi="Times" w:cs="Times"/>
              </w:rPr>
            </w:rPrChange>
          </w:rPr>
          <w:t xml:space="preserve">, </w:t>
        </w:r>
      </w:ins>
      <w:ins w:id="563" w:author="Elizabeth Charles" w:date="2013-09-15T18:52:00Z">
        <w:r w:rsidRPr="001451A6">
          <w:rPr>
            <w:rFonts w:cs="Times"/>
            <w:rPrChange w:id="564" w:author="Elizabeth Charles" w:date="2013-09-15T18:54:00Z">
              <w:rPr>
                <w:rFonts w:ascii="Times" w:hAnsi="Times" w:cs="Times"/>
              </w:rPr>
            </w:rPrChange>
          </w:rPr>
          <w:t>R.J.</w:t>
        </w:r>
      </w:ins>
      <w:ins w:id="565" w:author="Elizabeth Charles" w:date="2013-09-15T18:53:00Z">
        <w:r w:rsidRPr="001451A6">
          <w:rPr>
            <w:rFonts w:cs="Times"/>
            <w:rPrChange w:id="566" w:author="Elizabeth Charles" w:date="2013-09-15T18:54:00Z">
              <w:rPr>
                <w:rFonts w:ascii="Times" w:hAnsi="Times" w:cs="Times"/>
              </w:rPr>
            </w:rPrChange>
          </w:rPr>
          <w:t>,</w:t>
        </w:r>
      </w:ins>
      <w:ins w:id="567" w:author="Elizabeth Charles" w:date="2013-09-15T18:52:00Z">
        <w:r w:rsidRPr="001451A6">
          <w:rPr>
            <w:rFonts w:cs="Times"/>
            <w:rPrChange w:id="568" w:author="Elizabeth Charles" w:date="2013-09-15T18:54:00Z">
              <w:rPr>
                <w:rFonts w:ascii="Times" w:hAnsi="Times" w:cs="Times"/>
              </w:rPr>
            </w:rPrChange>
          </w:rPr>
          <w:t xml:space="preserve"> </w:t>
        </w:r>
      </w:ins>
      <w:ins w:id="569" w:author="Elizabeth Charles" w:date="2013-09-15T18:51:00Z">
        <w:r w:rsidRPr="001451A6">
          <w:rPr>
            <w:rFonts w:cs="Times"/>
            <w:rPrChange w:id="570" w:author="Elizabeth Charles" w:date="2013-09-15T18:54:00Z">
              <w:rPr>
                <w:rFonts w:ascii="Times" w:hAnsi="Times" w:cs="Times"/>
              </w:rPr>
            </w:rPrChange>
          </w:rPr>
          <w:t xml:space="preserve">Bonham, </w:t>
        </w:r>
      </w:ins>
      <w:ins w:id="571" w:author="Elizabeth Charles" w:date="2013-09-15T18:52:00Z">
        <w:r w:rsidRPr="001451A6">
          <w:rPr>
            <w:rFonts w:cs="Times"/>
            <w:rPrChange w:id="572" w:author="Elizabeth Charles" w:date="2013-09-15T18:54:00Z">
              <w:rPr>
                <w:rFonts w:ascii="Times" w:hAnsi="Times" w:cs="Times"/>
              </w:rPr>
            </w:rPrChange>
          </w:rPr>
          <w:t>S.W.</w:t>
        </w:r>
      </w:ins>
      <w:ins w:id="573" w:author="Elizabeth Charles" w:date="2013-09-15T18:53:00Z">
        <w:r w:rsidRPr="001451A6">
          <w:rPr>
            <w:rFonts w:cs="Times"/>
            <w:rPrChange w:id="574" w:author="Elizabeth Charles" w:date="2013-09-15T18:54:00Z">
              <w:rPr>
                <w:rFonts w:ascii="Times" w:hAnsi="Times" w:cs="Times"/>
              </w:rPr>
            </w:rPrChange>
          </w:rPr>
          <w:t>,</w:t>
        </w:r>
      </w:ins>
      <w:ins w:id="575" w:author="Elizabeth Charles" w:date="2013-09-15T18:52:00Z">
        <w:r w:rsidRPr="001451A6">
          <w:rPr>
            <w:rFonts w:cs="Times"/>
            <w:rPrChange w:id="576" w:author="Elizabeth Charles" w:date="2013-09-15T18:54:00Z">
              <w:rPr>
                <w:rFonts w:ascii="Times" w:hAnsi="Times" w:cs="Times"/>
              </w:rPr>
            </w:rPrChange>
          </w:rPr>
          <w:t xml:space="preserve"> </w:t>
        </w:r>
      </w:ins>
      <w:proofErr w:type="spellStart"/>
      <w:ins w:id="577" w:author="Elizabeth Charles" w:date="2013-09-15T18:51:00Z">
        <w:r w:rsidRPr="001451A6">
          <w:rPr>
            <w:rFonts w:cs="Times"/>
            <w:rPrChange w:id="578" w:author="Elizabeth Charles" w:date="2013-09-15T18:54:00Z">
              <w:rPr>
                <w:rFonts w:ascii="Times" w:hAnsi="Times" w:cs="Times"/>
              </w:rPr>
            </w:rPrChange>
          </w:rPr>
          <w:t>Dancy</w:t>
        </w:r>
        <w:proofErr w:type="spellEnd"/>
        <w:r w:rsidRPr="001451A6">
          <w:rPr>
            <w:rFonts w:cs="Times"/>
            <w:rPrChange w:id="579" w:author="Elizabeth Charles" w:date="2013-09-15T18:54:00Z">
              <w:rPr>
                <w:rFonts w:ascii="Times" w:hAnsi="Times" w:cs="Times"/>
              </w:rPr>
            </w:rPrChange>
          </w:rPr>
          <w:t xml:space="preserve">, </w:t>
        </w:r>
      </w:ins>
      <w:ins w:id="580" w:author="Elizabeth Charles" w:date="2013-09-15T18:52:00Z">
        <w:r w:rsidRPr="001451A6">
          <w:rPr>
            <w:rFonts w:cs="Times"/>
            <w:rPrChange w:id="581" w:author="Elizabeth Charles" w:date="2013-09-15T18:54:00Z">
              <w:rPr>
                <w:rFonts w:ascii="Times" w:hAnsi="Times" w:cs="Times"/>
              </w:rPr>
            </w:rPrChange>
          </w:rPr>
          <w:t xml:space="preserve">M.H., </w:t>
        </w:r>
      </w:ins>
      <w:ins w:id="582" w:author="Elizabeth Charles" w:date="2013-09-15T18:53:00Z">
        <w:r w:rsidRPr="001451A6">
          <w:rPr>
            <w:rFonts w:cs="Times"/>
            <w:rPrChange w:id="583" w:author="Elizabeth Charles" w:date="2013-09-15T18:54:00Z">
              <w:rPr>
                <w:rFonts w:ascii="Times" w:hAnsi="Times" w:cs="Times"/>
              </w:rPr>
            </w:rPrChange>
          </w:rPr>
          <w:t>&amp;</w:t>
        </w:r>
      </w:ins>
      <w:ins w:id="584" w:author="Elizabeth Charles" w:date="2013-09-15T18:51:00Z">
        <w:r w:rsidRPr="001451A6">
          <w:rPr>
            <w:rFonts w:cs="Times"/>
            <w:rPrChange w:id="585" w:author="Elizabeth Charles" w:date="2013-09-15T18:54:00Z">
              <w:rPr>
                <w:rFonts w:ascii="Times" w:hAnsi="Times" w:cs="Times"/>
              </w:rPr>
            </w:rPrChange>
          </w:rPr>
          <w:t xml:space="preserve"> </w:t>
        </w:r>
        <w:proofErr w:type="spellStart"/>
        <w:r w:rsidRPr="001451A6">
          <w:rPr>
            <w:rFonts w:cs="Times"/>
            <w:rPrChange w:id="586" w:author="Elizabeth Charles" w:date="2013-09-15T18:54:00Z">
              <w:rPr>
                <w:rFonts w:ascii="Times" w:hAnsi="Times" w:cs="Times"/>
              </w:rPr>
            </w:rPrChange>
          </w:rPr>
          <w:t>Risley</w:t>
        </w:r>
      </w:ins>
      <w:proofErr w:type="spellEnd"/>
      <w:ins w:id="587" w:author="Elizabeth Charles" w:date="2013-09-15T18:52:00Z">
        <w:r w:rsidRPr="001451A6">
          <w:rPr>
            <w:rFonts w:cs="Times"/>
            <w:rPrChange w:id="588" w:author="Elizabeth Charles" w:date="2013-09-15T18:54:00Z">
              <w:rPr>
                <w:rFonts w:ascii="Times" w:hAnsi="Times" w:cs="Times"/>
              </w:rPr>
            </w:rPrChange>
          </w:rPr>
          <w:t xml:space="preserve">, J.S. </w:t>
        </w:r>
      </w:ins>
      <w:ins w:id="589" w:author="Elizabeth Charles" w:date="2013-09-15T18:51:00Z">
        <w:r w:rsidRPr="001451A6">
          <w:rPr>
            <w:rFonts w:cs="Times"/>
            <w:rPrChange w:id="590" w:author="Elizabeth Charles" w:date="2013-09-15T18:54:00Z">
              <w:rPr>
                <w:rFonts w:ascii="Times" w:hAnsi="Times" w:cs="Times"/>
              </w:rPr>
            </w:rPrChange>
          </w:rPr>
          <w:t xml:space="preserve">2007. The Student-Centered Activities for Large </w:t>
        </w:r>
        <w:proofErr w:type="spellStart"/>
        <w:r w:rsidRPr="001451A6">
          <w:rPr>
            <w:rFonts w:cs="Times"/>
            <w:rPrChange w:id="591" w:author="Elizabeth Charles" w:date="2013-09-15T18:54:00Z">
              <w:rPr>
                <w:rFonts w:ascii="Times" w:hAnsi="Times" w:cs="Times"/>
              </w:rPr>
            </w:rPrChange>
          </w:rPr>
          <w:t>Enrollment</w:t>
        </w:r>
        <w:proofErr w:type="spellEnd"/>
        <w:r w:rsidRPr="001451A6">
          <w:rPr>
            <w:rFonts w:cs="Times"/>
            <w:rPrChange w:id="592" w:author="Elizabeth Charles" w:date="2013-09-15T18:54:00Z">
              <w:rPr>
                <w:rFonts w:ascii="Times" w:hAnsi="Times" w:cs="Times"/>
              </w:rPr>
            </w:rPrChange>
          </w:rPr>
          <w:t xml:space="preserve"> Undergraduate Programs (SCALE-UP) project. In </w:t>
        </w:r>
      </w:ins>
      <w:ins w:id="593" w:author="Elizabeth Charles" w:date="2013-09-15T18:53:00Z">
        <w:r w:rsidRPr="001451A6">
          <w:rPr>
            <w:rFonts w:cs="Times"/>
            <w:rPrChange w:id="594" w:author="Elizabeth Charles" w:date="2013-09-15T18:54:00Z">
              <w:rPr>
                <w:rFonts w:ascii="Times" w:hAnsi="Times" w:cs="Times"/>
              </w:rPr>
            </w:rPrChange>
          </w:rPr>
          <w:t xml:space="preserve">E. </w:t>
        </w:r>
        <w:proofErr w:type="spellStart"/>
        <w:r w:rsidRPr="001451A6">
          <w:rPr>
            <w:rFonts w:cs="Times"/>
            <w:rPrChange w:id="595" w:author="Elizabeth Charles" w:date="2013-09-15T18:54:00Z">
              <w:rPr>
                <w:rFonts w:ascii="Times" w:hAnsi="Times" w:cs="Times"/>
              </w:rPr>
            </w:rPrChange>
          </w:rPr>
          <w:t>Redish</w:t>
        </w:r>
        <w:proofErr w:type="spellEnd"/>
        <w:r w:rsidRPr="001451A6">
          <w:rPr>
            <w:rFonts w:cs="Times"/>
            <w:rPrChange w:id="596" w:author="Elizabeth Charles" w:date="2013-09-15T18:54:00Z">
              <w:rPr>
                <w:rFonts w:ascii="Times" w:hAnsi="Times" w:cs="Times"/>
              </w:rPr>
            </w:rPrChange>
          </w:rPr>
          <w:t xml:space="preserve"> (Ed.)</w:t>
        </w:r>
        <w:r w:rsidRPr="001451A6">
          <w:rPr>
            <w:rFonts w:cs="Times"/>
            <w:i/>
            <w:rPrChange w:id="597" w:author="Elizabeth Charles" w:date="2013-09-15T18:54:00Z">
              <w:rPr>
                <w:rFonts w:ascii="Times" w:hAnsi="Times" w:cs="Times"/>
                <w:i/>
              </w:rPr>
            </w:rPrChange>
          </w:rPr>
          <w:t xml:space="preserve"> </w:t>
        </w:r>
      </w:ins>
      <w:ins w:id="598" w:author="Elizabeth Charles" w:date="2013-09-15T18:51:00Z">
        <w:r w:rsidRPr="001451A6">
          <w:rPr>
            <w:rFonts w:cs="Times"/>
            <w:i/>
            <w:rPrChange w:id="599" w:author="Elizabeth Charles" w:date="2013-09-15T18:54:00Z">
              <w:rPr>
                <w:rFonts w:ascii="Times" w:hAnsi="Times" w:cs="Times"/>
              </w:rPr>
            </w:rPrChange>
          </w:rPr>
          <w:t>Research-based reform of introductory physics</w:t>
        </w:r>
        <w:r w:rsidRPr="001451A6">
          <w:rPr>
            <w:rFonts w:cs="Times"/>
            <w:rPrChange w:id="600" w:author="Elizabeth Charles" w:date="2013-09-15T18:54:00Z">
              <w:rPr>
                <w:rFonts w:ascii="Times" w:hAnsi="Times" w:cs="Times"/>
              </w:rPr>
            </w:rPrChange>
          </w:rPr>
          <w:t>. Available online by searching PER Central at www.compadre.org/per</w:t>
        </w:r>
        <w:r w:rsidRPr="001451A6">
          <w:rPr>
            <w:rFonts w:cs="Times"/>
            <w:rPrChange w:id="601" w:author="Elizabeth Charles" w:date="2013-09-15T18:54:00Z">
              <w:rPr>
                <w:rFonts w:ascii="Times" w:hAnsi="Times" w:cs="Times"/>
              </w:rPr>
            </w:rPrChange>
          </w:rPr>
          <w:pgNum/>
        </w:r>
      </w:ins>
    </w:p>
    <w:p w14:paraId="2711F3A2" w14:textId="77777777" w:rsidR="0042293C" w:rsidRPr="001451A6" w:rsidRDefault="0042293C" w:rsidP="001451A6">
      <w:pPr>
        <w:pStyle w:val="References"/>
        <w:ind w:left="360" w:hanging="360"/>
        <w:rPr>
          <w:ins w:id="602" w:author="Elizabeth Charles" w:date="2013-09-15T18:41:00Z"/>
          <w:rFonts w:asciiTheme="minorHAnsi" w:hAnsiTheme="minorHAnsi"/>
          <w:noProof/>
          <w:szCs w:val="24"/>
          <w:rPrChange w:id="603" w:author="Elizabeth Charles" w:date="2013-09-15T18:54:00Z">
            <w:rPr>
              <w:ins w:id="604" w:author="Elizabeth Charles" w:date="2013-09-15T18:41:00Z"/>
              <w:noProof/>
              <w:sz w:val="20"/>
            </w:rPr>
          </w:rPrChange>
        </w:rPr>
        <w:pPrChange w:id="605" w:author="Elizabeth Charles" w:date="2013-09-15T18:54:00Z">
          <w:pPr>
            <w:pStyle w:val="References"/>
            <w:ind w:left="567" w:hanging="567"/>
          </w:pPr>
        </w:pPrChange>
      </w:pPr>
      <w:ins w:id="606" w:author="Elizabeth Charles" w:date="2013-09-15T18:41:00Z">
        <w:r w:rsidRPr="001451A6">
          <w:rPr>
            <w:rFonts w:asciiTheme="minorHAnsi" w:hAnsiTheme="minorHAnsi"/>
            <w:noProof/>
            <w:szCs w:val="24"/>
            <w:rPrChange w:id="607" w:author="Elizabeth Charles" w:date="2013-09-15T18:54:00Z">
              <w:rPr>
                <w:noProof/>
                <w:sz w:val="20"/>
              </w:rPr>
            </w:rPrChange>
          </w:rPr>
          <w:t xml:space="preserve">Mazur, E. (1997). </w:t>
        </w:r>
        <w:r w:rsidRPr="001451A6">
          <w:rPr>
            <w:rFonts w:asciiTheme="minorHAnsi" w:hAnsiTheme="minorHAnsi"/>
            <w:i/>
            <w:noProof/>
            <w:szCs w:val="24"/>
            <w:rPrChange w:id="608" w:author="Elizabeth Charles" w:date="2013-09-15T18:54:00Z">
              <w:rPr>
                <w:i/>
                <w:noProof/>
                <w:sz w:val="20"/>
              </w:rPr>
            </w:rPrChange>
          </w:rPr>
          <w:t>Peer instruction: a user's manual</w:t>
        </w:r>
        <w:r w:rsidRPr="001451A6">
          <w:rPr>
            <w:rFonts w:asciiTheme="minorHAnsi" w:hAnsiTheme="minorHAnsi"/>
            <w:noProof/>
            <w:szCs w:val="24"/>
            <w:rPrChange w:id="609" w:author="Elizabeth Charles" w:date="2013-09-15T18:54:00Z">
              <w:rPr>
                <w:noProof/>
                <w:sz w:val="20"/>
              </w:rPr>
            </w:rPrChange>
          </w:rPr>
          <w:t>. Upper Saddle River, N.J.: Prentice Hall.</w:t>
        </w:r>
      </w:ins>
    </w:p>
    <w:p w14:paraId="4AD96F4D" w14:textId="77777777" w:rsidR="00A37CD1" w:rsidRPr="0031787E" w:rsidRDefault="00A37CD1" w:rsidP="001451A6">
      <w:pPr>
        <w:ind w:left="360" w:hanging="360"/>
        <w:rPr>
          <w:ins w:id="610" w:author="Elizabeth Charles" w:date="2013-09-15T18:55:00Z"/>
        </w:rPr>
        <w:pPrChange w:id="611" w:author="Elizabeth Charles" w:date="2013-09-15T18:54:00Z">
          <w:pPr/>
        </w:pPrChange>
      </w:pPr>
    </w:p>
    <w:p w14:paraId="3F73A74E" w14:textId="2335325A" w:rsidR="00F935B0" w:rsidRPr="0031787E" w:rsidRDefault="00A37CD1" w:rsidP="0031787E">
      <w:pPr>
        <w:ind w:left="360" w:hanging="360"/>
        <w:rPr>
          <w:ins w:id="612" w:author="Elizabeth Charles" w:date="2013-09-15T19:01:00Z"/>
          <w:rFonts w:cs="Cambria"/>
          <w:rPrChange w:id="613" w:author="Elizabeth Charles" w:date="2013-09-15T19:12:00Z">
            <w:rPr>
              <w:ins w:id="614" w:author="Elizabeth Charles" w:date="2013-09-15T19:01:00Z"/>
              <w:rFonts w:cs="Cambria"/>
            </w:rPr>
          </w:rPrChange>
        </w:rPr>
        <w:pPrChange w:id="615" w:author="Elizabeth Charles" w:date="2013-09-15T19:12:00Z">
          <w:pPr/>
        </w:pPrChange>
      </w:pPr>
      <w:ins w:id="616" w:author="Elizabeth Charles" w:date="2013-09-15T18:55:00Z">
        <w:r w:rsidRPr="0008358A">
          <w:t xml:space="preserve">Charles, E., </w:t>
        </w:r>
        <w:proofErr w:type="spellStart"/>
        <w:r w:rsidRPr="0008358A">
          <w:t>Lasry</w:t>
        </w:r>
        <w:proofErr w:type="spellEnd"/>
        <w:r w:rsidRPr="0008358A">
          <w:t>, N., &amp; Whittaker, C. (2012).</w:t>
        </w:r>
        <w:r w:rsidRPr="0031787E">
          <w:rPr>
            <w:rFonts w:cs="Arial-BoldMT"/>
            <w:bCs/>
            <w:rPrChange w:id="617" w:author="Elizabeth Charles" w:date="2013-09-15T19:12:00Z">
              <w:rPr>
                <w:rFonts w:cs="Arial-BoldMT"/>
                <w:b/>
                <w:bCs/>
              </w:rPr>
            </w:rPrChange>
          </w:rPr>
          <w:t xml:space="preserve"> </w:t>
        </w:r>
        <w:r w:rsidRPr="0031787E">
          <w:rPr>
            <w:i/>
          </w:rPr>
          <w:t>Redesi</w:t>
        </w:r>
        <w:r w:rsidRPr="0008358A">
          <w:rPr>
            <w:i/>
          </w:rPr>
          <w:t>gning Classroom Learning Spaces: When technology meets pedagogy and when they clash</w:t>
        </w:r>
        <w:r w:rsidRPr="0008358A">
          <w:t xml:space="preserve">. </w:t>
        </w:r>
        <w:proofErr w:type="gramStart"/>
        <w:r w:rsidRPr="00B5688C">
          <w:rPr>
            <w:rFonts w:cs="Cambria"/>
          </w:rPr>
          <w:t>van</w:t>
        </w:r>
        <w:proofErr w:type="gramEnd"/>
        <w:r w:rsidRPr="00B5688C">
          <w:rPr>
            <w:rFonts w:cs="Cambria"/>
          </w:rPr>
          <w:t xml:space="preserve"> Aalst, J., Thompson, K., Jacobson, M. J., &amp; </w:t>
        </w:r>
        <w:proofErr w:type="spellStart"/>
        <w:r w:rsidRPr="00B5688C">
          <w:rPr>
            <w:rFonts w:cs="Cambria"/>
          </w:rPr>
          <w:t>Reimann</w:t>
        </w:r>
        <w:proofErr w:type="spellEnd"/>
        <w:r w:rsidRPr="00B5688C">
          <w:rPr>
            <w:rFonts w:cs="Cambria"/>
          </w:rPr>
          <w:t xml:space="preserve">, P. (Eds.) (2012). </w:t>
        </w:r>
        <w:r w:rsidRPr="00B5688C">
          <w:rPr>
            <w:rFonts w:cs="Cambria"/>
            <w:i/>
            <w:iCs/>
          </w:rPr>
          <w:t>The Future of Learning: Proceedings of the 10</w:t>
        </w:r>
        <w:r w:rsidRPr="00683080">
          <w:rPr>
            <w:rFonts w:cs="Cambria"/>
            <w:i/>
            <w:iCs/>
          </w:rPr>
          <w:t>th International Conference of</w:t>
        </w:r>
        <w:r w:rsidRPr="0031787E">
          <w:rPr>
            <w:rFonts w:cs="Cambria"/>
            <w:rPrChange w:id="618" w:author="Elizabeth Charles" w:date="2013-09-15T19:12:00Z">
              <w:rPr>
                <w:rFonts w:cs="Cambria"/>
              </w:rPr>
            </w:rPrChange>
          </w:rPr>
          <w:t xml:space="preserve"> </w:t>
        </w:r>
        <w:r w:rsidRPr="0031787E">
          <w:rPr>
            <w:rFonts w:cs="Cambria"/>
            <w:i/>
            <w:iCs/>
            <w:rPrChange w:id="619" w:author="Elizabeth Charles" w:date="2013-09-15T19:12:00Z">
              <w:rPr>
                <w:rFonts w:cs="Cambria"/>
                <w:i/>
                <w:iCs/>
              </w:rPr>
            </w:rPrChange>
          </w:rPr>
          <w:t xml:space="preserve">the Learning Sciences (ICLS 2012) – Volume 2. </w:t>
        </w:r>
        <w:proofErr w:type="gramStart"/>
        <w:r w:rsidRPr="0031787E">
          <w:rPr>
            <w:rFonts w:cs="Cambria"/>
            <w:i/>
            <w:iCs/>
            <w:rPrChange w:id="620" w:author="Elizabeth Charles" w:date="2013-09-15T19:12:00Z">
              <w:rPr>
                <w:rFonts w:cs="Cambria"/>
                <w:i/>
                <w:iCs/>
              </w:rPr>
            </w:rPrChange>
          </w:rPr>
          <w:t>pp</w:t>
        </w:r>
        <w:proofErr w:type="gramEnd"/>
        <w:r w:rsidRPr="0031787E">
          <w:rPr>
            <w:rFonts w:cs="Cambria"/>
            <w:i/>
            <w:iCs/>
            <w:rPrChange w:id="621" w:author="Elizabeth Charles" w:date="2013-09-15T19:12:00Z">
              <w:rPr>
                <w:rFonts w:cs="Cambria"/>
                <w:i/>
                <w:iCs/>
              </w:rPr>
            </w:rPrChange>
          </w:rPr>
          <w:t xml:space="preserve">. 207-211. </w:t>
        </w:r>
        <w:r w:rsidRPr="0031787E">
          <w:rPr>
            <w:rFonts w:cs="Cambria"/>
            <w:rPrChange w:id="622" w:author="Elizabeth Charles" w:date="2013-09-15T19:12:00Z">
              <w:rPr>
                <w:rFonts w:cs="Cambria"/>
              </w:rPr>
            </w:rPrChange>
          </w:rPr>
          <w:t>International Society of the Learning Sciences: Sydney, NSW, Australia.</w:t>
        </w:r>
      </w:ins>
    </w:p>
    <w:p w14:paraId="527A0B01" w14:textId="52028BD5" w:rsidR="00A07447" w:rsidRPr="0031787E" w:rsidRDefault="00A07447" w:rsidP="0031787E">
      <w:pPr>
        <w:ind w:left="360" w:hanging="360"/>
        <w:rPr>
          <w:ins w:id="623" w:author="Elizabeth Charles" w:date="2013-09-15T19:06:00Z"/>
          <w:rPrChange w:id="624" w:author="Elizabeth Charles" w:date="2013-09-15T19:12:00Z">
            <w:rPr>
              <w:ins w:id="625" w:author="Elizabeth Charles" w:date="2013-09-15T19:06:00Z"/>
            </w:rPr>
          </w:rPrChange>
        </w:rPr>
        <w:pPrChange w:id="626" w:author="Elizabeth Charles" w:date="2013-09-15T19:12:00Z">
          <w:pPr/>
        </w:pPrChange>
      </w:pPr>
    </w:p>
    <w:p w14:paraId="168DD642" w14:textId="3928AE2B" w:rsidR="00AA2063" w:rsidRPr="0031787E" w:rsidRDefault="00AA2063" w:rsidP="0031787E">
      <w:pPr>
        <w:ind w:left="360" w:hanging="360"/>
        <w:rPr>
          <w:ins w:id="627" w:author="Elizabeth Charles" w:date="2013-09-15T19:11:00Z"/>
          <w:rFonts w:eastAsia="Times New Roman" w:cs="Times New Roman"/>
          <w:lang w:val="en-US"/>
          <w:rPrChange w:id="628" w:author="Elizabeth Charles" w:date="2013-09-15T19:12:00Z">
            <w:rPr>
              <w:ins w:id="629" w:author="Elizabeth Charles" w:date="2013-09-15T19:11:00Z"/>
              <w:rFonts w:ascii="Times" w:eastAsia="Times New Roman" w:hAnsi="Times" w:cs="Times New Roman"/>
              <w:sz w:val="20"/>
              <w:szCs w:val="20"/>
              <w:lang w:val="en-US"/>
            </w:rPr>
          </w:rPrChange>
        </w:rPr>
        <w:pPrChange w:id="630" w:author="Elizabeth Charles" w:date="2013-09-15T19:12:00Z">
          <w:pPr/>
        </w:pPrChange>
      </w:pPr>
      <w:proofErr w:type="spellStart"/>
      <w:ins w:id="631" w:author="Elizabeth Charles" w:date="2013-09-15T19:09:00Z">
        <w:r w:rsidRPr="0031787E">
          <w:rPr>
            <w:rFonts w:eastAsia="Times New Roman" w:cs="Arial"/>
            <w:bCs/>
            <w:color w:val="4C3D16"/>
            <w:lang w:val="en-US"/>
            <w:rPrChange w:id="632" w:author="Elizabeth Charles" w:date="2013-09-15T19:12:00Z">
              <w:rPr>
                <w:rFonts w:ascii="Arial" w:eastAsia="Times New Roman" w:hAnsi="Arial" w:cs="Arial"/>
                <w:b/>
                <w:bCs/>
                <w:color w:val="4C3D16"/>
                <w:lang w:val="en-US"/>
              </w:rPr>
            </w:rPrChange>
          </w:rPr>
          <w:t>Brooker</w:t>
        </w:r>
        <w:proofErr w:type="spellEnd"/>
        <w:r w:rsidRPr="0031787E">
          <w:rPr>
            <w:rFonts w:eastAsia="Times New Roman" w:cs="Arial"/>
            <w:bCs/>
            <w:color w:val="4C3D16"/>
            <w:lang w:val="en-US"/>
            <w:rPrChange w:id="633" w:author="Elizabeth Charles" w:date="2013-09-15T19:12:00Z">
              <w:rPr>
                <w:rFonts w:ascii="Arial" w:eastAsia="Times New Roman" w:hAnsi="Arial" w:cs="Arial"/>
                <w:b/>
                <w:bCs/>
                <w:color w:val="4C3D16"/>
                <w:lang w:val="en-US"/>
              </w:rPr>
            </w:rPrChange>
          </w:rPr>
          <w:t xml:space="preserve">, R., </w:t>
        </w:r>
        <w:proofErr w:type="spellStart"/>
        <w:r w:rsidRPr="0031787E">
          <w:rPr>
            <w:rFonts w:eastAsia="Times New Roman" w:cs="Arial"/>
            <w:bCs/>
            <w:color w:val="4C3D16"/>
            <w:lang w:val="en-US"/>
            <w:rPrChange w:id="634" w:author="Elizabeth Charles" w:date="2013-09-15T19:12:00Z">
              <w:rPr>
                <w:rFonts w:ascii="Arial" w:eastAsia="Times New Roman" w:hAnsi="Arial" w:cs="Arial"/>
                <w:b/>
                <w:bCs/>
                <w:color w:val="4C3D16"/>
                <w:lang w:val="en-US"/>
              </w:rPr>
            </w:rPrChange>
          </w:rPr>
          <w:t>Matthes</w:t>
        </w:r>
        <w:proofErr w:type="spellEnd"/>
        <w:r w:rsidRPr="0031787E">
          <w:rPr>
            <w:rFonts w:eastAsia="Times New Roman" w:cs="Arial"/>
            <w:bCs/>
            <w:color w:val="4C3D16"/>
            <w:lang w:val="en-US"/>
            <w:rPrChange w:id="635" w:author="Elizabeth Charles" w:date="2013-09-15T19:12:00Z">
              <w:rPr>
                <w:rFonts w:ascii="Arial" w:eastAsia="Times New Roman" w:hAnsi="Arial" w:cs="Arial"/>
                <w:b/>
                <w:bCs/>
                <w:color w:val="4C3D16"/>
                <w:lang w:val="en-US"/>
              </w:rPr>
            </w:rPrChange>
          </w:rPr>
          <w:t xml:space="preserve">, D. Wright, R., </w:t>
        </w:r>
      </w:ins>
      <w:proofErr w:type="spellStart"/>
      <w:ins w:id="636" w:author="Elizabeth Charles" w:date="2013-09-15T19:10:00Z">
        <w:r w:rsidRPr="0031787E">
          <w:rPr>
            <w:rFonts w:eastAsia="Times New Roman" w:cs="Arial"/>
            <w:bCs/>
            <w:color w:val="4C3D16"/>
            <w:lang w:val="en-US"/>
            <w:rPrChange w:id="637" w:author="Elizabeth Charles" w:date="2013-09-15T19:12:00Z">
              <w:rPr>
                <w:rFonts w:ascii="Arial" w:eastAsia="Times New Roman" w:hAnsi="Arial" w:cs="Arial"/>
                <w:b/>
                <w:bCs/>
                <w:color w:val="4C3D16"/>
                <w:lang w:val="en-US"/>
              </w:rPr>
            </w:rPrChange>
          </w:rPr>
          <w:t>Wassenburg</w:t>
        </w:r>
        <w:proofErr w:type="spellEnd"/>
        <w:r w:rsidRPr="0031787E">
          <w:rPr>
            <w:rFonts w:eastAsia="Times New Roman" w:cs="Arial"/>
            <w:bCs/>
            <w:color w:val="4C3D16"/>
            <w:lang w:val="en-US"/>
            <w:rPrChange w:id="638" w:author="Elizabeth Charles" w:date="2013-09-15T19:12:00Z">
              <w:rPr>
                <w:rFonts w:ascii="Arial" w:eastAsia="Times New Roman" w:hAnsi="Arial" w:cs="Arial"/>
                <w:b/>
                <w:bCs/>
                <w:color w:val="4C3D16"/>
                <w:lang w:val="en-US"/>
              </w:rPr>
            </w:rPrChange>
          </w:rPr>
          <w:t>, D., Wick, S., Couch B. (201</w:t>
        </w:r>
      </w:ins>
      <w:ins w:id="639" w:author="Elizabeth Charles" w:date="2013-09-15T19:11:00Z">
        <w:r w:rsidRPr="0031787E">
          <w:rPr>
            <w:rFonts w:eastAsia="Times New Roman" w:cs="Arial"/>
            <w:bCs/>
            <w:color w:val="4C3D16"/>
            <w:lang w:val="en-US"/>
            <w:rPrChange w:id="640" w:author="Elizabeth Charles" w:date="2013-09-15T19:12:00Z">
              <w:rPr>
                <w:rFonts w:ascii="Arial" w:eastAsia="Times New Roman" w:hAnsi="Arial" w:cs="Arial"/>
                <w:b/>
                <w:bCs/>
                <w:color w:val="4C3D16"/>
                <w:lang w:val="en-US"/>
              </w:rPr>
            </w:rPrChange>
          </w:rPr>
          <w:t>3</w:t>
        </w:r>
      </w:ins>
      <w:ins w:id="641" w:author="Elizabeth Charles" w:date="2013-09-15T19:10:00Z">
        <w:r w:rsidRPr="0031787E">
          <w:rPr>
            <w:rFonts w:eastAsia="Times New Roman" w:cs="Arial"/>
            <w:bCs/>
            <w:color w:val="4C3D16"/>
            <w:lang w:val="en-US"/>
            <w:rPrChange w:id="642" w:author="Elizabeth Charles" w:date="2013-09-15T19:12:00Z">
              <w:rPr>
                <w:rFonts w:ascii="Arial" w:eastAsia="Times New Roman" w:hAnsi="Arial" w:cs="Arial"/>
                <w:b/>
                <w:bCs/>
                <w:color w:val="4C3D16"/>
                <w:lang w:val="en-US"/>
              </w:rPr>
            </w:rPrChange>
          </w:rPr>
          <w:t xml:space="preserve">). </w:t>
        </w:r>
      </w:ins>
      <w:proofErr w:type="gramStart"/>
      <w:ins w:id="643" w:author="Elizabeth Charles" w:date="2013-09-15T19:06:00Z">
        <w:r w:rsidR="00D85534" w:rsidRPr="0031787E">
          <w:rPr>
            <w:rFonts w:eastAsia="Times New Roman" w:cs="Arial"/>
            <w:bCs/>
            <w:color w:val="4C3D16"/>
            <w:lang w:val="en-US"/>
            <w:rPrChange w:id="644" w:author="Elizabeth Charles" w:date="2013-09-15T19:12:00Z">
              <w:rPr>
                <w:rFonts w:ascii="Arial" w:eastAsia="Times New Roman" w:hAnsi="Arial" w:cs="Arial"/>
                <w:b/>
                <w:bCs/>
                <w:color w:val="4C3D16"/>
                <w:lang w:val="en-US"/>
              </w:rPr>
            </w:rPrChange>
          </w:rPr>
          <w:t>SCALE-UP in a Large Introductory Biology Course</w:t>
        </w:r>
      </w:ins>
      <w:ins w:id="645" w:author="Elizabeth Charles" w:date="2013-09-15T19:10:00Z">
        <w:r w:rsidRPr="0031787E">
          <w:rPr>
            <w:rFonts w:eastAsia="Times New Roman" w:cs="Arial"/>
            <w:bCs/>
            <w:color w:val="4C3D16"/>
            <w:lang w:val="en-US"/>
            <w:rPrChange w:id="646" w:author="Elizabeth Charles" w:date="2013-09-15T19:12:00Z">
              <w:rPr>
                <w:rFonts w:ascii="Arial" w:eastAsia="Times New Roman" w:hAnsi="Arial" w:cs="Arial"/>
                <w:b/>
                <w:bCs/>
                <w:color w:val="4C3D16"/>
                <w:lang w:val="en-US"/>
              </w:rPr>
            </w:rPrChange>
          </w:rPr>
          <w:t>.</w:t>
        </w:r>
        <w:proofErr w:type="gramEnd"/>
        <w:r w:rsidRPr="0031787E">
          <w:rPr>
            <w:rFonts w:eastAsia="Times New Roman" w:cs="Arial"/>
            <w:bCs/>
            <w:color w:val="4C3D16"/>
            <w:lang w:val="en-US"/>
            <w:rPrChange w:id="647" w:author="Elizabeth Charles" w:date="2013-09-15T19:12:00Z">
              <w:rPr>
                <w:rFonts w:ascii="Arial" w:eastAsia="Times New Roman" w:hAnsi="Arial" w:cs="Arial"/>
                <w:b/>
                <w:bCs/>
                <w:color w:val="4C3D16"/>
                <w:lang w:val="en-US"/>
              </w:rPr>
            </w:rPrChange>
          </w:rPr>
          <w:t xml:space="preserve"> In </w:t>
        </w:r>
      </w:ins>
      <w:ins w:id="648" w:author="Elizabeth Charles" w:date="2013-09-15T19:11:00Z">
        <w:r w:rsidRPr="0031787E">
          <w:rPr>
            <w:rFonts w:eastAsia="Times New Roman" w:cs="Times New Roman"/>
            <w:color w:val="333333"/>
            <w:shd w:val="clear" w:color="auto" w:fill="FFFFFF"/>
            <w:lang w:val="en-US"/>
            <w:rPrChange w:id="649" w:author="Elizabeth Charles" w:date="2013-09-15T19:12:00Z">
              <w:rPr>
                <w:rFonts w:ascii="Trebuchet MS" w:eastAsia="Times New Roman" w:hAnsi="Trebuchet MS" w:cs="Times New Roman"/>
                <w:color w:val="333333"/>
                <w:sz w:val="20"/>
                <w:szCs w:val="20"/>
                <w:shd w:val="clear" w:color="auto" w:fill="FFFFFF"/>
                <w:lang w:val="en-US"/>
              </w:rPr>
            </w:rPrChange>
          </w:rPr>
          <w:t xml:space="preserve">Tricia A. </w:t>
        </w:r>
        <w:proofErr w:type="spellStart"/>
        <w:r w:rsidRPr="0031787E">
          <w:rPr>
            <w:rFonts w:eastAsia="Times New Roman" w:cs="Times New Roman"/>
            <w:color w:val="333333"/>
            <w:shd w:val="clear" w:color="auto" w:fill="FFFFFF"/>
            <w:lang w:val="en-US"/>
            <w:rPrChange w:id="650" w:author="Elizabeth Charles" w:date="2013-09-15T19:12:00Z">
              <w:rPr>
                <w:rFonts w:ascii="Trebuchet MS" w:eastAsia="Times New Roman" w:hAnsi="Trebuchet MS" w:cs="Times New Roman"/>
                <w:color w:val="333333"/>
                <w:sz w:val="20"/>
                <w:szCs w:val="20"/>
                <w:shd w:val="clear" w:color="auto" w:fill="FFFFFF"/>
                <w:lang w:val="en-US"/>
              </w:rPr>
            </w:rPrChange>
          </w:rPr>
          <w:t>Ferrett</w:t>
        </w:r>
        <w:proofErr w:type="spellEnd"/>
        <w:r w:rsidRPr="0031787E">
          <w:rPr>
            <w:rFonts w:eastAsia="Times New Roman" w:cs="Times New Roman"/>
            <w:color w:val="333333"/>
            <w:shd w:val="clear" w:color="auto" w:fill="FFFFFF"/>
            <w:lang w:val="en-US"/>
            <w:rPrChange w:id="651" w:author="Elizabeth Charles" w:date="2013-09-15T19:12:00Z">
              <w:rPr>
                <w:rFonts w:ascii="Trebuchet MS" w:eastAsia="Times New Roman" w:hAnsi="Trebuchet MS" w:cs="Times New Roman"/>
                <w:color w:val="333333"/>
                <w:sz w:val="20"/>
                <w:szCs w:val="20"/>
                <w:shd w:val="clear" w:color="auto" w:fill="FFFFFF"/>
                <w:lang w:val="en-US"/>
              </w:rPr>
            </w:rPrChange>
          </w:rPr>
          <w:t xml:space="preserve">. </w:t>
        </w:r>
        <w:proofErr w:type="gramStart"/>
        <w:r w:rsidRPr="0031787E">
          <w:rPr>
            <w:rFonts w:eastAsia="Times New Roman" w:cs="Times New Roman"/>
            <w:color w:val="333333"/>
            <w:shd w:val="clear" w:color="auto" w:fill="FFFFFF"/>
            <w:lang w:val="en-US"/>
            <w:rPrChange w:id="652" w:author="Elizabeth Charles" w:date="2013-09-15T19:12:00Z">
              <w:rPr>
                <w:rFonts w:ascii="Trebuchet MS" w:eastAsia="Times New Roman" w:hAnsi="Trebuchet MS" w:cs="Times New Roman"/>
                <w:color w:val="333333"/>
                <w:sz w:val="20"/>
                <w:szCs w:val="20"/>
                <w:shd w:val="clear" w:color="auto" w:fill="FFFFFF"/>
                <w:lang w:val="en-US"/>
              </w:rPr>
            </w:rPrChange>
          </w:rPr>
          <w:t>and</w:t>
        </w:r>
        <w:proofErr w:type="gramEnd"/>
        <w:r w:rsidRPr="0031787E">
          <w:rPr>
            <w:rFonts w:eastAsia="Times New Roman" w:cs="Times New Roman"/>
            <w:color w:val="333333"/>
            <w:shd w:val="clear" w:color="auto" w:fill="FFFFFF"/>
            <w:lang w:val="en-US"/>
            <w:rPrChange w:id="653" w:author="Elizabeth Charles" w:date="2013-09-15T19:12:00Z">
              <w:rPr>
                <w:rFonts w:ascii="Trebuchet MS" w:eastAsia="Times New Roman" w:hAnsi="Trebuchet MS" w:cs="Times New Roman"/>
                <w:color w:val="333333"/>
                <w:sz w:val="20"/>
                <w:szCs w:val="20"/>
                <w:shd w:val="clear" w:color="auto" w:fill="FFFFFF"/>
                <w:lang w:val="en-US"/>
              </w:rPr>
            </w:rPrChange>
          </w:rPr>
          <w:t xml:space="preserve"> David R. </w:t>
        </w:r>
        <w:proofErr w:type="spellStart"/>
        <w:r w:rsidRPr="0031787E">
          <w:rPr>
            <w:rFonts w:eastAsia="Times New Roman" w:cs="Times New Roman"/>
            <w:color w:val="333333"/>
            <w:shd w:val="clear" w:color="auto" w:fill="FFFFFF"/>
            <w:lang w:val="en-US"/>
            <w:rPrChange w:id="654" w:author="Elizabeth Charles" w:date="2013-09-15T19:12:00Z">
              <w:rPr>
                <w:rFonts w:ascii="Trebuchet MS" w:eastAsia="Times New Roman" w:hAnsi="Trebuchet MS" w:cs="Times New Roman"/>
                <w:color w:val="333333"/>
                <w:sz w:val="20"/>
                <w:szCs w:val="20"/>
                <w:shd w:val="clear" w:color="auto" w:fill="FFFFFF"/>
                <w:lang w:val="en-US"/>
              </w:rPr>
            </w:rPrChange>
          </w:rPr>
          <w:t>Geelan</w:t>
        </w:r>
        <w:proofErr w:type="spellEnd"/>
        <w:r w:rsidRPr="0031787E">
          <w:rPr>
            <w:rFonts w:eastAsia="Times New Roman" w:cs="Times New Roman"/>
            <w:color w:val="333333"/>
            <w:shd w:val="clear" w:color="auto" w:fill="FFFFFF"/>
            <w:lang w:val="en-US"/>
            <w:rPrChange w:id="655" w:author="Elizabeth Charles" w:date="2013-09-15T19:12:00Z">
              <w:rPr>
                <w:rFonts w:ascii="Trebuchet MS" w:eastAsia="Times New Roman" w:hAnsi="Trebuchet MS" w:cs="Times New Roman"/>
                <w:color w:val="333333"/>
                <w:sz w:val="20"/>
                <w:szCs w:val="20"/>
                <w:shd w:val="clear" w:color="auto" w:fill="FFFFFF"/>
                <w:lang w:val="en-US"/>
              </w:rPr>
            </w:rPrChange>
          </w:rPr>
          <w:t xml:space="preserve">. </w:t>
        </w:r>
        <w:proofErr w:type="gramStart"/>
        <w:r w:rsidRPr="0031787E">
          <w:rPr>
            <w:rFonts w:eastAsia="Times New Roman" w:cs="Times New Roman"/>
            <w:color w:val="333333"/>
            <w:shd w:val="clear" w:color="auto" w:fill="FFFFFF"/>
            <w:lang w:val="en-US"/>
            <w:rPrChange w:id="656" w:author="Elizabeth Charles" w:date="2013-09-15T19:12:00Z">
              <w:rPr>
                <w:rFonts w:ascii="Trebuchet MS" w:eastAsia="Times New Roman" w:hAnsi="Trebuchet MS" w:cs="Times New Roman"/>
                <w:color w:val="333333"/>
                <w:sz w:val="20"/>
                <w:szCs w:val="20"/>
                <w:shd w:val="clear" w:color="auto" w:fill="FFFFFF"/>
                <w:lang w:val="en-US"/>
              </w:rPr>
            </w:rPrChange>
          </w:rPr>
          <w:t>and</w:t>
        </w:r>
        <w:proofErr w:type="gramEnd"/>
        <w:r w:rsidRPr="0031787E">
          <w:rPr>
            <w:rFonts w:eastAsia="Times New Roman" w:cs="Times New Roman"/>
            <w:color w:val="333333"/>
            <w:shd w:val="clear" w:color="auto" w:fill="FFFFFF"/>
            <w:lang w:val="en-US"/>
            <w:rPrChange w:id="657" w:author="Elizabeth Charles" w:date="2013-09-15T19:12:00Z">
              <w:rPr>
                <w:rFonts w:ascii="Trebuchet MS" w:eastAsia="Times New Roman" w:hAnsi="Trebuchet MS" w:cs="Times New Roman"/>
                <w:color w:val="333333"/>
                <w:sz w:val="20"/>
                <w:szCs w:val="20"/>
                <w:shd w:val="clear" w:color="auto" w:fill="FFFFFF"/>
                <w:lang w:val="en-US"/>
              </w:rPr>
            </w:rPrChange>
          </w:rPr>
          <w:t xml:space="preserve"> Whitney M. Schlegel. </w:t>
        </w:r>
        <w:proofErr w:type="gramStart"/>
        <w:r w:rsidRPr="0031787E">
          <w:rPr>
            <w:rFonts w:eastAsia="Times New Roman" w:cs="Times New Roman"/>
            <w:color w:val="333333"/>
            <w:shd w:val="clear" w:color="auto" w:fill="FFFFFF"/>
            <w:lang w:val="en-US"/>
            <w:rPrChange w:id="658" w:author="Elizabeth Charles" w:date="2013-09-15T19:12:00Z">
              <w:rPr>
                <w:rFonts w:ascii="Trebuchet MS" w:eastAsia="Times New Roman" w:hAnsi="Trebuchet MS" w:cs="Times New Roman"/>
                <w:color w:val="333333"/>
                <w:sz w:val="20"/>
                <w:szCs w:val="20"/>
                <w:shd w:val="clear" w:color="auto" w:fill="FFFFFF"/>
                <w:lang w:val="en-US"/>
              </w:rPr>
            </w:rPrChange>
          </w:rPr>
          <w:t>and</w:t>
        </w:r>
        <w:proofErr w:type="gramEnd"/>
        <w:r w:rsidRPr="0031787E">
          <w:rPr>
            <w:rFonts w:eastAsia="Times New Roman" w:cs="Times New Roman"/>
            <w:color w:val="333333"/>
            <w:shd w:val="clear" w:color="auto" w:fill="FFFFFF"/>
            <w:lang w:val="en-US"/>
            <w:rPrChange w:id="659" w:author="Elizabeth Charles" w:date="2013-09-15T19:12:00Z">
              <w:rPr>
                <w:rFonts w:ascii="Trebuchet MS" w:eastAsia="Times New Roman" w:hAnsi="Trebuchet MS" w:cs="Times New Roman"/>
                <w:color w:val="333333"/>
                <w:sz w:val="20"/>
                <w:szCs w:val="20"/>
                <w:shd w:val="clear" w:color="auto" w:fill="FFFFFF"/>
                <w:lang w:val="en-US"/>
              </w:rPr>
            </w:rPrChange>
          </w:rPr>
          <w:t xml:space="preserve"> Joanne L. Stewart. </w:t>
        </w:r>
        <w:proofErr w:type="gramStart"/>
        <w:r w:rsidRPr="0031787E">
          <w:rPr>
            <w:rFonts w:eastAsia="Times New Roman" w:cs="Times New Roman"/>
            <w:color w:val="333333"/>
            <w:shd w:val="clear" w:color="auto" w:fill="FFFFFF"/>
            <w:lang w:val="en-US"/>
            <w:rPrChange w:id="660" w:author="Elizabeth Charles" w:date="2013-09-15T19:12:00Z">
              <w:rPr>
                <w:rFonts w:ascii="Trebuchet MS" w:eastAsia="Times New Roman" w:hAnsi="Trebuchet MS" w:cs="Times New Roman"/>
                <w:color w:val="333333"/>
                <w:sz w:val="20"/>
                <w:szCs w:val="20"/>
                <w:shd w:val="clear" w:color="auto" w:fill="FFFFFF"/>
                <w:lang w:val="en-US"/>
              </w:rPr>
            </w:rPrChange>
          </w:rPr>
          <w:t>and</w:t>
        </w:r>
        <w:proofErr w:type="gramEnd"/>
        <w:r w:rsidRPr="0031787E">
          <w:rPr>
            <w:rFonts w:eastAsia="Times New Roman" w:cs="Times New Roman"/>
            <w:color w:val="333333"/>
            <w:shd w:val="clear" w:color="auto" w:fill="FFFFFF"/>
            <w:lang w:val="en-US"/>
            <w:rPrChange w:id="661" w:author="Elizabeth Charles" w:date="2013-09-15T19:12:00Z">
              <w:rPr>
                <w:rFonts w:ascii="Trebuchet MS" w:eastAsia="Times New Roman" w:hAnsi="Trebuchet MS" w:cs="Times New Roman"/>
                <w:color w:val="333333"/>
                <w:sz w:val="20"/>
                <w:szCs w:val="20"/>
                <w:shd w:val="clear" w:color="auto" w:fill="FFFFFF"/>
                <w:lang w:val="en-US"/>
              </w:rPr>
            </w:rPrChange>
          </w:rPr>
          <w:t xml:space="preserve"> Mary Taylor Huber. </w:t>
        </w:r>
        <w:proofErr w:type="gramStart"/>
        <w:r w:rsidRPr="0031787E">
          <w:rPr>
            <w:rFonts w:eastAsia="Times New Roman" w:cs="Times New Roman"/>
            <w:color w:val="333333"/>
            <w:shd w:val="clear" w:color="auto" w:fill="FFFFFF"/>
            <w:lang w:val="en-US"/>
            <w:rPrChange w:id="662" w:author="Elizabeth Charles" w:date="2013-09-15T19:12:00Z">
              <w:rPr>
                <w:rFonts w:ascii="Trebuchet MS" w:eastAsia="Times New Roman" w:hAnsi="Trebuchet MS" w:cs="Times New Roman"/>
                <w:color w:val="333333"/>
                <w:sz w:val="20"/>
                <w:szCs w:val="20"/>
                <w:shd w:val="clear" w:color="auto" w:fill="FFFFFF"/>
                <w:lang w:val="en-US"/>
              </w:rPr>
            </w:rPrChange>
          </w:rPr>
          <w:t>and</w:t>
        </w:r>
        <w:proofErr w:type="gramEnd"/>
        <w:r w:rsidRPr="0031787E">
          <w:rPr>
            <w:rFonts w:eastAsia="Times New Roman" w:cs="Times New Roman"/>
            <w:color w:val="333333"/>
            <w:shd w:val="clear" w:color="auto" w:fill="FFFFFF"/>
            <w:lang w:val="en-US"/>
            <w:rPrChange w:id="663" w:author="Elizabeth Charles" w:date="2013-09-15T19:12:00Z">
              <w:rPr>
                <w:rFonts w:ascii="Trebuchet MS" w:eastAsia="Times New Roman" w:hAnsi="Trebuchet MS" w:cs="Times New Roman"/>
                <w:color w:val="333333"/>
                <w:sz w:val="20"/>
                <w:szCs w:val="20"/>
                <w:shd w:val="clear" w:color="auto" w:fill="FFFFFF"/>
                <w:lang w:val="en-US"/>
              </w:rPr>
            </w:rPrChange>
          </w:rPr>
          <w:t xml:space="preserve"> Pat Hutchings (Editors). </w:t>
        </w:r>
        <w:r w:rsidRPr="0031787E">
          <w:rPr>
            <w:rFonts w:eastAsia="Times New Roman" w:cs="Times New Roman"/>
            <w:i/>
            <w:iCs/>
            <w:color w:val="333333"/>
            <w:shd w:val="clear" w:color="auto" w:fill="FFFFFF"/>
            <w:lang w:val="en-US"/>
            <w:rPrChange w:id="664" w:author="Elizabeth Charles" w:date="2013-09-15T19:12:00Z">
              <w:rPr>
                <w:rFonts w:ascii="Trebuchet MS" w:eastAsia="Times New Roman" w:hAnsi="Trebuchet MS" w:cs="Times New Roman"/>
                <w:i/>
                <w:iCs/>
                <w:color w:val="333333"/>
                <w:sz w:val="20"/>
                <w:szCs w:val="20"/>
                <w:shd w:val="clear" w:color="auto" w:fill="FFFFFF"/>
                <w:lang w:val="en-US"/>
              </w:rPr>
            </w:rPrChange>
          </w:rPr>
          <w:t>Connected Science: Strategies for Integrative Learning in College.</w:t>
        </w:r>
        <w:r w:rsidRPr="0031787E">
          <w:rPr>
            <w:rFonts w:eastAsia="Times New Roman" w:cs="Times New Roman"/>
            <w:color w:val="333333"/>
            <w:shd w:val="clear" w:color="auto" w:fill="FFFFFF"/>
            <w:lang w:val="en-US"/>
            <w:rPrChange w:id="665" w:author="Elizabeth Charles" w:date="2013-09-15T19:12:00Z">
              <w:rPr>
                <w:rFonts w:ascii="Trebuchet MS" w:eastAsia="Times New Roman" w:hAnsi="Trebuchet MS" w:cs="Times New Roman"/>
                <w:color w:val="333333"/>
                <w:sz w:val="20"/>
                <w:szCs w:val="20"/>
                <w:shd w:val="clear" w:color="auto" w:fill="FFFFFF"/>
                <w:lang w:val="en-US"/>
              </w:rPr>
            </w:rPrChange>
          </w:rPr>
          <w:t xml:space="preserve"> Bloomington: Indiana University Press. </w:t>
        </w:r>
        <w:r w:rsidRPr="0031787E">
          <w:rPr>
            <w:rFonts w:eastAsia="Times New Roman" w:cs="Times New Roman"/>
            <w:i/>
            <w:iCs/>
            <w:color w:val="333333"/>
            <w:shd w:val="clear" w:color="auto" w:fill="FFFFFF"/>
            <w:lang w:val="en-US"/>
            <w:rPrChange w:id="666" w:author="Elizabeth Charles" w:date="2013-09-15T19:12:00Z">
              <w:rPr>
                <w:rFonts w:ascii="Trebuchet MS" w:eastAsia="Times New Roman" w:hAnsi="Trebuchet MS" w:cs="Times New Roman"/>
                <w:i/>
                <w:iCs/>
                <w:color w:val="333333"/>
                <w:sz w:val="20"/>
                <w:szCs w:val="20"/>
                <w:shd w:val="clear" w:color="auto" w:fill="FFFFFF"/>
                <w:lang w:val="en-US"/>
              </w:rPr>
            </w:rPrChange>
          </w:rPr>
          <w:t>Project MUSE</w:t>
        </w:r>
        <w:r w:rsidRPr="0031787E">
          <w:rPr>
            <w:rFonts w:eastAsia="Times New Roman" w:cs="Times New Roman"/>
            <w:color w:val="333333"/>
            <w:shd w:val="clear" w:color="auto" w:fill="FFFFFF"/>
            <w:lang w:val="en-US"/>
            <w:rPrChange w:id="667" w:author="Elizabeth Charles" w:date="2013-09-15T19:12:00Z">
              <w:rPr>
                <w:rFonts w:ascii="Trebuchet MS" w:eastAsia="Times New Roman" w:hAnsi="Trebuchet MS" w:cs="Times New Roman"/>
                <w:color w:val="333333"/>
                <w:sz w:val="20"/>
                <w:szCs w:val="20"/>
                <w:shd w:val="clear" w:color="auto" w:fill="FFFFFF"/>
                <w:lang w:val="en-US"/>
              </w:rPr>
            </w:rPrChange>
          </w:rPr>
          <w:t xml:space="preserve">. Web. </w:t>
        </w:r>
        <w:proofErr w:type="gramStart"/>
        <w:r w:rsidRPr="0031787E">
          <w:rPr>
            <w:rFonts w:eastAsia="Times New Roman" w:cs="Times New Roman"/>
            <w:color w:val="333333"/>
            <w:shd w:val="clear" w:color="auto" w:fill="FFFFFF"/>
            <w:lang w:val="en-US"/>
            <w:rPrChange w:id="668" w:author="Elizabeth Charles" w:date="2013-09-15T19:12:00Z">
              <w:rPr>
                <w:rFonts w:ascii="Trebuchet MS" w:eastAsia="Times New Roman" w:hAnsi="Trebuchet MS" w:cs="Times New Roman"/>
                <w:color w:val="333333"/>
                <w:sz w:val="20"/>
                <w:szCs w:val="20"/>
                <w:shd w:val="clear" w:color="auto" w:fill="FFFFFF"/>
                <w:lang w:val="en-US"/>
              </w:rPr>
            </w:rPrChange>
          </w:rPr>
          <w:t>15 Sep. 2013.</w:t>
        </w:r>
        <w:proofErr w:type="gramEnd"/>
        <w:r w:rsidRPr="0031787E">
          <w:rPr>
            <w:rFonts w:eastAsia="Times New Roman" w:cs="Times New Roman"/>
            <w:color w:val="333333"/>
            <w:shd w:val="clear" w:color="auto" w:fill="FFFFFF"/>
            <w:lang w:val="en-US"/>
            <w:rPrChange w:id="669" w:author="Elizabeth Charles" w:date="2013-09-15T19:12:00Z">
              <w:rPr>
                <w:rFonts w:ascii="Trebuchet MS" w:eastAsia="Times New Roman" w:hAnsi="Trebuchet MS" w:cs="Times New Roman"/>
                <w:color w:val="333333"/>
                <w:sz w:val="20"/>
                <w:szCs w:val="20"/>
                <w:shd w:val="clear" w:color="auto" w:fill="FFFFFF"/>
                <w:lang w:val="en-US"/>
              </w:rPr>
            </w:rPrChange>
          </w:rPr>
          <w:t xml:space="preserve"> &lt;http://muse.jhu.edu/&gt;.</w:t>
        </w:r>
      </w:ins>
    </w:p>
    <w:p w14:paraId="039F2C2E" w14:textId="48E101D3" w:rsidR="00D85534" w:rsidRPr="00D85534" w:rsidRDefault="00D85534" w:rsidP="00D85534">
      <w:pPr>
        <w:shd w:val="clear" w:color="auto" w:fill="FFFFFF"/>
        <w:outlineLvl w:val="3"/>
        <w:rPr>
          <w:ins w:id="670" w:author="Elizabeth Charles" w:date="2013-09-15T19:06:00Z"/>
          <w:rFonts w:ascii="Arial" w:eastAsia="Times New Roman" w:hAnsi="Arial" w:cs="Arial"/>
          <w:b/>
          <w:bCs/>
          <w:color w:val="4C3D16"/>
          <w:lang w:val="en-US"/>
        </w:rPr>
      </w:pPr>
    </w:p>
    <w:p w14:paraId="751DAC9B" w14:textId="77777777" w:rsidR="0008358A" w:rsidRPr="00461EB0" w:rsidRDefault="0008358A" w:rsidP="0008358A">
      <w:pPr>
        <w:pStyle w:val="References"/>
        <w:rPr>
          <w:ins w:id="671" w:author="Elizabeth Charles" w:date="2013-09-15T19:13:00Z"/>
          <w:rFonts w:cs="Geneva"/>
          <w:color w:val="000000"/>
        </w:rPr>
      </w:pPr>
      <w:proofErr w:type="spellStart"/>
      <w:ins w:id="672" w:author="Elizabeth Charles" w:date="2013-09-15T19:13:00Z">
        <w:r w:rsidRPr="00461EB0">
          <w:rPr>
            <w:rFonts w:cs="Geneva"/>
            <w:color w:val="000000"/>
          </w:rPr>
          <w:t>Dori</w:t>
        </w:r>
        <w:proofErr w:type="spellEnd"/>
        <w:r w:rsidRPr="00461EB0">
          <w:rPr>
            <w:rFonts w:cs="Geneva"/>
            <w:color w:val="000000"/>
          </w:rPr>
          <w:t xml:space="preserve">, Y. &amp; Belcher, J. (2004). How does technology-enabled active learning affect undergraduate students understanding of electromagnetism concepts? </w:t>
        </w:r>
        <w:proofErr w:type="gramStart"/>
        <w:r w:rsidRPr="00461EB0">
          <w:rPr>
            <w:rFonts w:cs="Geneva"/>
            <w:i/>
            <w:color w:val="000000"/>
          </w:rPr>
          <w:t>The Journal of the Learning Sciences</w:t>
        </w:r>
        <w:r w:rsidRPr="00461EB0">
          <w:rPr>
            <w:rFonts w:cs="Geneva"/>
            <w:color w:val="000000"/>
          </w:rPr>
          <w:t xml:space="preserve">, </w:t>
        </w:r>
        <w:r w:rsidRPr="00461EB0">
          <w:rPr>
            <w:rFonts w:cs="Geneva"/>
            <w:i/>
            <w:color w:val="000000"/>
          </w:rPr>
          <w:t>14</w:t>
        </w:r>
        <w:r w:rsidRPr="00461EB0">
          <w:rPr>
            <w:rFonts w:cs="Geneva"/>
            <w:color w:val="000000"/>
          </w:rPr>
          <w:t>(2).</w:t>
        </w:r>
        <w:proofErr w:type="gramEnd"/>
      </w:ins>
    </w:p>
    <w:p w14:paraId="75BF4A34" w14:textId="77777777" w:rsidR="00D85534" w:rsidRPr="001451A6" w:rsidRDefault="00D85534" w:rsidP="00D751F3">
      <w:pPr>
        <w:ind w:left="360" w:hanging="360"/>
        <w:pPrChange w:id="673" w:author="Elizabeth Charles" w:date="2013-09-15T19:01:00Z">
          <w:pPr/>
        </w:pPrChange>
      </w:pPr>
    </w:p>
    <w:sectPr w:rsidR="00D85534" w:rsidRPr="001451A6" w:rsidSect="008E317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6" w:author="Elizabeth Charles" w:date="2013-09-15T17:33:00Z" w:initials="EC">
    <w:p w14:paraId="4CB132B1" w14:textId="77777777" w:rsidR="00B5688C" w:rsidRDefault="00B5688C">
      <w:pPr>
        <w:pStyle w:val="CommentText"/>
      </w:pPr>
      <w:r>
        <w:rPr>
          <w:rStyle w:val="CommentReference"/>
        </w:rPr>
        <w:annotationRef/>
      </w:r>
      <w:r>
        <w:t xml:space="preserve">Maybe this section should be: </w:t>
      </w:r>
      <w:proofErr w:type="spellStart"/>
      <w:r>
        <w:t>Reconceptualizing</w:t>
      </w:r>
      <w:proofErr w:type="spellEnd"/>
      <w:r>
        <w:t xml:space="preserve"> learning spaces</w:t>
      </w:r>
    </w:p>
    <w:p w14:paraId="3159AD80" w14:textId="794CEE5A" w:rsidR="00B5688C" w:rsidRDefault="00B5688C">
      <w:pPr>
        <w:pStyle w:val="CommentText"/>
      </w:pPr>
    </w:p>
  </w:comment>
  <w:comment w:id="407" w:author="Elizabeth Charles" w:date="2013-09-15T19:19:00Z" w:initials="EC">
    <w:p w14:paraId="19C9E54C" w14:textId="1DF4E76C" w:rsidR="00683080" w:rsidRDefault="00683080">
      <w:pPr>
        <w:pStyle w:val="CommentText"/>
      </w:pPr>
      <w:r>
        <w:rPr>
          <w:rStyle w:val="CommentReference"/>
        </w:rPr>
        <w:annotationRef/>
      </w:r>
      <w:r>
        <w:t xml:space="preserve">These are done. </w:t>
      </w:r>
      <w:r>
        <w:t xml:space="preserve">See </w:t>
      </w:r>
      <w:r>
        <w:t>below.</w:t>
      </w:r>
      <w:bookmarkStart w:id="408" w:name="_GoBack"/>
      <w:bookmarkEnd w:id="408"/>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BD8455" w14:textId="77777777" w:rsidR="00B5688C" w:rsidRDefault="00B5688C" w:rsidP="00B77D91">
      <w:r>
        <w:separator/>
      </w:r>
    </w:p>
  </w:endnote>
  <w:endnote w:type="continuationSeparator" w:id="0">
    <w:p w14:paraId="618B300C" w14:textId="77777777" w:rsidR="00B5688C" w:rsidRDefault="00B5688C" w:rsidP="00B77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roman"/>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Bold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Trebuchet MS">
    <w:panose1 w:val="020B0603020202020204"/>
    <w:charset w:val="00"/>
    <w:family w:val="auto"/>
    <w:pitch w:val="variable"/>
    <w:sig w:usb0="00000287" w:usb1="00000000" w:usb2="00000000" w:usb3="00000000" w:csb0="0000009F" w:csb1="00000000"/>
  </w:font>
  <w:font w:name="Geneva">
    <w:panose1 w:val="020B0503030404040204"/>
    <w:charset w:val="00"/>
    <w:family w:val="auto"/>
    <w:pitch w:val="variable"/>
    <w:sig w:usb0="00000007" w:usb1="00000000" w:usb2="00000000" w:usb3="00000000" w:csb0="0000009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B0863" w14:textId="77777777" w:rsidR="00B5688C" w:rsidRDefault="00B5688C" w:rsidP="00B77D91">
      <w:r>
        <w:separator/>
      </w:r>
    </w:p>
  </w:footnote>
  <w:footnote w:type="continuationSeparator" w:id="0">
    <w:p w14:paraId="2DBCA471" w14:textId="77777777" w:rsidR="00B5688C" w:rsidRDefault="00B5688C" w:rsidP="00B77D91">
      <w:r>
        <w:continuationSeparator/>
      </w:r>
    </w:p>
  </w:footnote>
  <w:footnote w:id="1">
    <w:p w14:paraId="0C950705" w14:textId="77777777" w:rsidR="00B5688C" w:rsidRDefault="00B5688C" w:rsidP="00466A41">
      <w:pPr>
        <w:pStyle w:val="FootnoteText"/>
        <w:rPr>
          <w:ins w:id="284" w:author="Elizabeth Charles" w:date="2013-09-15T17:05:00Z"/>
        </w:rPr>
      </w:pPr>
      <w:ins w:id="285" w:author="Elizabeth Charles" w:date="2013-09-15T17:05:00Z">
        <w:r>
          <w:rPr>
            <w:rStyle w:val="FootnoteReference"/>
          </w:rPr>
          <w:footnoteRef/>
        </w:r>
        <w:r>
          <w:t xml:space="preserve"> </w:t>
        </w:r>
        <w:r w:rsidRPr="007B7CD9">
          <w:rPr>
            <w:sz w:val="20"/>
          </w:rPr>
          <w:t>A sequence of methods that provide opportunities for students to observe, engage, invent and discover content and learning strategies. In doing so, students are able to see how “these strategies combine with their factual and conceptual knowledge and how they use a variety of resources in the social and physical environment” (Collins, et al., 1991).</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82EDD"/>
    <w:multiLevelType w:val="hybridMultilevel"/>
    <w:tmpl w:val="08A0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F97"/>
    <w:rsid w:val="0000035F"/>
    <w:rsid w:val="000121D9"/>
    <w:rsid w:val="00047463"/>
    <w:rsid w:val="00055856"/>
    <w:rsid w:val="0006081D"/>
    <w:rsid w:val="000700A8"/>
    <w:rsid w:val="0008358A"/>
    <w:rsid w:val="000B5734"/>
    <w:rsid w:val="000F75FF"/>
    <w:rsid w:val="0010140A"/>
    <w:rsid w:val="00101924"/>
    <w:rsid w:val="00120E13"/>
    <w:rsid w:val="001451A6"/>
    <w:rsid w:val="001467F9"/>
    <w:rsid w:val="00186908"/>
    <w:rsid w:val="001B3029"/>
    <w:rsid w:val="001E240E"/>
    <w:rsid w:val="001E62F2"/>
    <w:rsid w:val="002576AF"/>
    <w:rsid w:val="002660E9"/>
    <w:rsid w:val="002945E9"/>
    <w:rsid w:val="00296CA8"/>
    <w:rsid w:val="0031787E"/>
    <w:rsid w:val="003962F6"/>
    <w:rsid w:val="00396400"/>
    <w:rsid w:val="003A16CB"/>
    <w:rsid w:val="003C229F"/>
    <w:rsid w:val="003C3589"/>
    <w:rsid w:val="0042293C"/>
    <w:rsid w:val="00445AC8"/>
    <w:rsid w:val="00466A41"/>
    <w:rsid w:val="00470E4A"/>
    <w:rsid w:val="00493A98"/>
    <w:rsid w:val="004D79B2"/>
    <w:rsid w:val="004F0252"/>
    <w:rsid w:val="0051176E"/>
    <w:rsid w:val="00542EFA"/>
    <w:rsid w:val="005C59D2"/>
    <w:rsid w:val="005D0AD3"/>
    <w:rsid w:val="005D5E7A"/>
    <w:rsid w:val="005D7A59"/>
    <w:rsid w:val="005F0904"/>
    <w:rsid w:val="00601056"/>
    <w:rsid w:val="006079B4"/>
    <w:rsid w:val="00621ED4"/>
    <w:rsid w:val="00683080"/>
    <w:rsid w:val="006A0782"/>
    <w:rsid w:val="006C65B3"/>
    <w:rsid w:val="006C7C46"/>
    <w:rsid w:val="006D26E7"/>
    <w:rsid w:val="00734204"/>
    <w:rsid w:val="00775035"/>
    <w:rsid w:val="00791708"/>
    <w:rsid w:val="007A142A"/>
    <w:rsid w:val="007A702B"/>
    <w:rsid w:val="007B118D"/>
    <w:rsid w:val="007C09CC"/>
    <w:rsid w:val="007C562A"/>
    <w:rsid w:val="007F485B"/>
    <w:rsid w:val="00802D88"/>
    <w:rsid w:val="008147FC"/>
    <w:rsid w:val="0083452F"/>
    <w:rsid w:val="00842F37"/>
    <w:rsid w:val="00854A9E"/>
    <w:rsid w:val="00857F97"/>
    <w:rsid w:val="00870CF1"/>
    <w:rsid w:val="008E3177"/>
    <w:rsid w:val="00903873"/>
    <w:rsid w:val="00911B05"/>
    <w:rsid w:val="009173E6"/>
    <w:rsid w:val="009454C4"/>
    <w:rsid w:val="009B5877"/>
    <w:rsid w:val="009C17EE"/>
    <w:rsid w:val="009D66D6"/>
    <w:rsid w:val="00A03FEE"/>
    <w:rsid w:val="00A07447"/>
    <w:rsid w:val="00A25570"/>
    <w:rsid w:val="00A37CD1"/>
    <w:rsid w:val="00AA2063"/>
    <w:rsid w:val="00AC6C50"/>
    <w:rsid w:val="00B14E4D"/>
    <w:rsid w:val="00B5688C"/>
    <w:rsid w:val="00B67E15"/>
    <w:rsid w:val="00B77D91"/>
    <w:rsid w:val="00B83E62"/>
    <w:rsid w:val="00BC163A"/>
    <w:rsid w:val="00BE757F"/>
    <w:rsid w:val="00C3088B"/>
    <w:rsid w:val="00C355A4"/>
    <w:rsid w:val="00C36D86"/>
    <w:rsid w:val="00C5361D"/>
    <w:rsid w:val="00C73DDC"/>
    <w:rsid w:val="00C80C4F"/>
    <w:rsid w:val="00C87991"/>
    <w:rsid w:val="00CB20E7"/>
    <w:rsid w:val="00CD7FCA"/>
    <w:rsid w:val="00CE4FA1"/>
    <w:rsid w:val="00D111E0"/>
    <w:rsid w:val="00D22DE1"/>
    <w:rsid w:val="00D519DD"/>
    <w:rsid w:val="00D625C4"/>
    <w:rsid w:val="00D751F3"/>
    <w:rsid w:val="00D85534"/>
    <w:rsid w:val="00D87BB4"/>
    <w:rsid w:val="00DA5DEA"/>
    <w:rsid w:val="00DB2DFE"/>
    <w:rsid w:val="00DE0CF0"/>
    <w:rsid w:val="00DF0887"/>
    <w:rsid w:val="00DF348D"/>
    <w:rsid w:val="00E02486"/>
    <w:rsid w:val="00E07484"/>
    <w:rsid w:val="00E225F2"/>
    <w:rsid w:val="00E267B1"/>
    <w:rsid w:val="00E34736"/>
    <w:rsid w:val="00E36924"/>
    <w:rsid w:val="00EA65CF"/>
    <w:rsid w:val="00EA7A39"/>
    <w:rsid w:val="00EE66EB"/>
    <w:rsid w:val="00F02479"/>
    <w:rsid w:val="00F935B0"/>
    <w:rsid w:val="00FA4B9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E1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4">
    <w:name w:val="heading 4"/>
    <w:basedOn w:val="Normal"/>
    <w:link w:val="Heading4Char"/>
    <w:uiPriority w:val="9"/>
    <w:qFormat/>
    <w:rsid w:val="00D85534"/>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2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2F2"/>
    <w:rPr>
      <w:rFonts w:ascii="Lucida Grande" w:hAnsi="Lucida Grande" w:cs="Lucida Grande"/>
      <w:sz w:val="18"/>
      <w:szCs w:val="18"/>
      <w:lang w:val="en-CA"/>
    </w:rPr>
  </w:style>
  <w:style w:type="character" w:styleId="CommentReference">
    <w:name w:val="annotation reference"/>
    <w:basedOn w:val="DefaultParagraphFont"/>
    <w:uiPriority w:val="99"/>
    <w:semiHidden/>
    <w:unhideWhenUsed/>
    <w:rsid w:val="001E62F2"/>
    <w:rPr>
      <w:sz w:val="18"/>
      <w:szCs w:val="18"/>
    </w:rPr>
  </w:style>
  <w:style w:type="paragraph" w:styleId="CommentText">
    <w:name w:val="annotation text"/>
    <w:basedOn w:val="Normal"/>
    <w:link w:val="CommentTextChar"/>
    <w:uiPriority w:val="99"/>
    <w:semiHidden/>
    <w:unhideWhenUsed/>
    <w:rsid w:val="001E62F2"/>
  </w:style>
  <w:style w:type="character" w:customStyle="1" w:styleId="CommentTextChar">
    <w:name w:val="Comment Text Char"/>
    <w:basedOn w:val="DefaultParagraphFont"/>
    <w:link w:val="CommentText"/>
    <w:uiPriority w:val="99"/>
    <w:semiHidden/>
    <w:rsid w:val="001E62F2"/>
    <w:rPr>
      <w:lang w:val="en-CA"/>
    </w:rPr>
  </w:style>
  <w:style w:type="paragraph" w:styleId="CommentSubject">
    <w:name w:val="annotation subject"/>
    <w:basedOn w:val="CommentText"/>
    <w:next w:val="CommentText"/>
    <w:link w:val="CommentSubjectChar"/>
    <w:uiPriority w:val="99"/>
    <w:semiHidden/>
    <w:unhideWhenUsed/>
    <w:rsid w:val="001E62F2"/>
    <w:rPr>
      <w:b/>
      <w:bCs/>
      <w:sz w:val="20"/>
      <w:szCs w:val="20"/>
    </w:rPr>
  </w:style>
  <w:style w:type="character" w:customStyle="1" w:styleId="CommentSubjectChar">
    <w:name w:val="Comment Subject Char"/>
    <w:basedOn w:val="CommentTextChar"/>
    <w:link w:val="CommentSubject"/>
    <w:uiPriority w:val="99"/>
    <w:semiHidden/>
    <w:rsid w:val="001E62F2"/>
    <w:rPr>
      <w:b/>
      <w:bCs/>
      <w:sz w:val="20"/>
      <w:szCs w:val="20"/>
      <w:lang w:val="en-CA"/>
    </w:rPr>
  </w:style>
  <w:style w:type="character" w:styleId="Hyperlink">
    <w:name w:val="Hyperlink"/>
    <w:basedOn w:val="DefaultParagraphFont"/>
    <w:uiPriority w:val="99"/>
    <w:unhideWhenUsed/>
    <w:rsid w:val="00621ED4"/>
    <w:rPr>
      <w:color w:val="0000FF" w:themeColor="hyperlink"/>
      <w:u w:val="single"/>
    </w:rPr>
  </w:style>
  <w:style w:type="character" w:styleId="FollowedHyperlink">
    <w:name w:val="FollowedHyperlink"/>
    <w:basedOn w:val="DefaultParagraphFont"/>
    <w:uiPriority w:val="99"/>
    <w:semiHidden/>
    <w:unhideWhenUsed/>
    <w:rsid w:val="00621ED4"/>
    <w:rPr>
      <w:color w:val="800080" w:themeColor="followedHyperlink"/>
      <w:u w:val="single"/>
    </w:rPr>
  </w:style>
  <w:style w:type="paragraph" w:styleId="ListParagraph">
    <w:name w:val="List Paragraph"/>
    <w:basedOn w:val="Normal"/>
    <w:uiPriority w:val="34"/>
    <w:qFormat/>
    <w:rsid w:val="00B83E62"/>
    <w:pPr>
      <w:ind w:left="720"/>
      <w:contextualSpacing/>
    </w:pPr>
  </w:style>
  <w:style w:type="paragraph" w:styleId="FootnoteText">
    <w:name w:val="footnote text"/>
    <w:basedOn w:val="Normal"/>
    <w:link w:val="FootnoteTextChar"/>
    <w:uiPriority w:val="99"/>
    <w:rsid w:val="00B77D91"/>
    <w:rPr>
      <w:rFonts w:ascii="Times New Roman" w:eastAsia="Times New Roman" w:hAnsi="Times New Roman" w:cs="Times New Roman"/>
      <w:noProof/>
      <w:szCs w:val="20"/>
      <w:lang w:val="en-US"/>
    </w:rPr>
  </w:style>
  <w:style w:type="character" w:customStyle="1" w:styleId="FootnoteTextChar">
    <w:name w:val="Footnote Text Char"/>
    <w:basedOn w:val="DefaultParagraphFont"/>
    <w:link w:val="FootnoteText"/>
    <w:uiPriority w:val="99"/>
    <w:rsid w:val="00B77D91"/>
    <w:rPr>
      <w:rFonts w:ascii="Times New Roman" w:eastAsia="Times New Roman" w:hAnsi="Times New Roman" w:cs="Times New Roman"/>
      <w:noProof/>
      <w:szCs w:val="20"/>
    </w:rPr>
  </w:style>
  <w:style w:type="character" w:styleId="FootnoteReference">
    <w:name w:val="footnote reference"/>
    <w:basedOn w:val="DefaultParagraphFont"/>
    <w:uiPriority w:val="99"/>
    <w:rsid w:val="00B77D91"/>
    <w:rPr>
      <w:vertAlign w:val="superscript"/>
    </w:rPr>
  </w:style>
  <w:style w:type="paragraph" w:customStyle="1" w:styleId="StyleReferencesLeft0Firstline0">
    <w:name w:val="Style References + Left:  0&quot; First line:  0&quot;"/>
    <w:basedOn w:val="Normal"/>
    <w:rsid w:val="00F935B0"/>
    <w:pPr>
      <w:spacing w:after="120"/>
      <w:ind w:left="720" w:hanging="720"/>
      <w:jc w:val="both"/>
    </w:pPr>
    <w:rPr>
      <w:rFonts w:ascii="Times New Roman" w:eastAsia="Times New Roman" w:hAnsi="Times New Roman" w:cs="Times New Roman"/>
      <w:szCs w:val="20"/>
      <w:lang w:val="en-US"/>
    </w:rPr>
  </w:style>
  <w:style w:type="paragraph" w:customStyle="1" w:styleId="References">
    <w:name w:val="References"/>
    <w:basedOn w:val="Normal"/>
    <w:rsid w:val="0042293C"/>
    <w:pPr>
      <w:autoSpaceDE w:val="0"/>
      <w:autoSpaceDN w:val="0"/>
      <w:adjustRightInd w:val="0"/>
      <w:ind w:left="720" w:hanging="720"/>
      <w:jc w:val="both"/>
    </w:pPr>
    <w:rPr>
      <w:rFonts w:ascii="Times New Roman" w:eastAsia="Times New Roman" w:hAnsi="Times New Roman" w:cs="Times New Roman"/>
      <w:szCs w:val="20"/>
      <w:lang w:val="en-US"/>
    </w:rPr>
  </w:style>
  <w:style w:type="character" w:customStyle="1" w:styleId="apple-converted-space">
    <w:name w:val="apple-converted-space"/>
    <w:basedOn w:val="DefaultParagraphFont"/>
    <w:rsid w:val="00D751F3"/>
  </w:style>
  <w:style w:type="character" w:customStyle="1" w:styleId="Heading4Char">
    <w:name w:val="Heading 4 Char"/>
    <w:basedOn w:val="DefaultParagraphFont"/>
    <w:link w:val="Heading4"/>
    <w:uiPriority w:val="9"/>
    <w:rsid w:val="00D85534"/>
    <w:rPr>
      <w:rFonts w:ascii="Times" w:hAnsi="Times"/>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4">
    <w:name w:val="heading 4"/>
    <w:basedOn w:val="Normal"/>
    <w:link w:val="Heading4Char"/>
    <w:uiPriority w:val="9"/>
    <w:qFormat/>
    <w:rsid w:val="00D85534"/>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2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2F2"/>
    <w:rPr>
      <w:rFonts w:ascii="Lucida Grande" w:hAnsi="Lucida Grande" w:cs="Lucida Grande"/>
      <w:sz w:val="18"/>
      <w:szCs w:val="18"/>
      <w:lang w:val="en-CA"/>
    </w:rPr>
  </w:style>
  <w:style w:type="character" w:styleId="CommentReference">
    <w:name w:val="annotation reference"/>
    <w:basedOn w:val="DefaultParagraphFont"/>
    <w:uiPriority w:val="99"/>
    <w:semiHidden/>
    <w:unhideWhenUsed/>
    <w:rsid w:val="001E62F2"/>
    <w:rPr>
      <w:sz w:val="18"/>
      <w:szCs w:val="18"/>
    </w:rPr>
  </w:style>
  <w:style w:type="paragraph" w:styleId="CommentText">
    <w:name w:val="annotation text"/>
    <w:basedOn w:val="Normal"/>
    <w:link w:val="CommentTextChar"/>
    <w:uiPriority w:val="99"/>
    <w:semiHidden/>
    <w:unhideWhenUsed/>
    <w:rsid w:val="001E62F2"/>
  </w:style>
  <w:style w:type="character" w:customStyle="1" w:styleId="CommentTextChar">
    <w:name w:val="Comment Text Char"/>
    <w:basedOn w:val="DefaultParagraphFont"/>
    <w:link w:val="CommentText"/>
    <w:uiPriority w:val="99"/>
    <w:semiHidden/>
    <w:rsid w:val="001E62F2"/>
    <w:rPr>
      <w:lang w:val="en-CA"/>
    </w:rPr>
  </w:style>
  <w:style w:type="paragraph" w:styleId="CommentSubject">
    <w:name w:val="annotation subject"/>
    <w:basedOn w:val="CommentText"/>
    <w:next w:val="CommentText"/>
    <w:link w:val="CommentSubjectChar"/>
    <w:uiPriority w:val="99"/>
    <w:semiHidden/>
    <w:unhideWhenUsed/>
    <w:rsid w:val="001E62F2"/>
    <w:rPr>
      <w:b/>
      <w:bCs/>
      <w:sz w:val="20"/>
      <w:szCs w:val="20"/>
    </w:rPr>
  </w:style>
  <w:style w:type="character" w:customStyle="1" w:styleId="CommentSubjectChar">
    <w:name w:val="Comment Subject Char"/>
    <w:basedOn w:val="CommentTextChar"/>
    <w:link w:val="CommentSubject"/>
    <w:uiPriority w:val="99"/>
    <w:semiHidden/>
    <w:rsid w:val="001E62F2"/>
    <w:rPr>
      <w:b/>
      <w:bCs/>
      <w:sz w:val="20"/>
      <w:szCs w:val="20"/>
      <w:lang w:val="en-CA"/>
    </w:rPr>
  </w:style>
  <w:style w:type="character" w:styleId="Hyperlink">
    <w:name w:val="Hyperlink"/>
    <w:basedOn w:val="DefaultParagraphFont"/>
    <w:uiPriority w:val="99"/>
    <w:unhideWhenUsed/>
    <w:rsid w:val="00621ED4"/>
    <w:rPr>
      <w:color w:val="0000FF" w:themeColor="hyperlink"/>
      <w:u w:val="single"/>
    </w:rPr>
  </w:style>
  <w:style w:type="character" w:styleId="FollowedHyperlink">
    <w:name w:val="FollowedHyperlink"/>
    <w:basedOn w:val="DefaultParagraphFont"/>
    <w:uiPriority w:val="99"/>
    <w:semiHidden/>
    <w:unhideWhenUsed/>
    <w:rsid w:val="00621ED4"/>
    <w:rPr>
      <w:color w:val="800080" w:themeColor="followedHyperlink"/>
      <w:u w:val="single"/>
    </w:rPr>
  </w:style>
  <w:style w:type="paragraph" w:styleId="ListParagraph">
    <w:name w:val="List Paragraph"/>
    <w:basedOn w:val="Normal"/>
    <w:uiPriority w:val="34"/>
    <w:qFormat/>
    <w:rsid w:val="00B83E62"/>
    <w:pPr>
      <w:ind w:left="720"/>
      <w:contextualSpacing/>
    </w:pPr>
  </w:style>
  <w:style w:type="paragraph" w:styleId="FootnoteText">
    <w:name w:val="footnote text"/>
    <w:basedOn w:val="Normal"/>
    <w:link w:val="FootnoteTextChar"/>
    <w:uiPriority w:val="99"/>
    <w:rsid w:val="00B77D91"/>
    <w:rPr>
      <w:rFonts w:ascii="Times New Roman" w:eastAsia="Times New Roman" w:hAnsi="Times New Roman" w:cs="Times New Roman"/>
      <w:noProof/>
      <w:szCs w:val="20"/>
      <w:lang w:val="en-US"/>
    </w:rPr>
  </w:style>
  <w:style w:type="character" w:customStyle="1" w:styleId="FootnoteTextChar">
    <w:name w:val="Footnote Text Char"/>
    <w:basedOn w:val="DefaultParagraphFont"/>
    <w:link w:val="FootnoteText"/>
    <w:uiPriority w:val="99"/>
    <w:rsid w:val="00B77D91"/>
    <w:rPr>
      <w:rFonts w:ascii="Times New Roman" w:eastAsia="Times New Roman" w:hAnsi="Times New Roman" w:cs="Times New Roman"/>
      <w:noProof/>
      <w:szCs w:val="20"/>
    </w:rPr>
  </w:style>
  <w:style w:type="character" w:styleId="FootnoteReference">
    <w:name w:val="footnote reference"/>
    <w:basedOn w:val="DefaultParagraphFont"/>
    <w:uiPriority w:val="99"/>
    <w:rsid w:val="00B77D91"/>
    <w:rPr>
      <w:vertAlign w:val="superscript"/>
    </w:rPr>
  </w:style>
  <w:style w:type="paragraph" w:customStyle="1" w:styleId="StyleReferencesLeft0Firstline0">
    <w:name w:val="Style References + Left:  0&quot; First line:  0&quot;"/>
    <w:basedOn w:val="Normal"/>
    <w:rsid w:val="00F935B0"/>
    <w:pPr>
      <w:spacing w:after="120"/>
      <w:ind w:left="720" w:hanging="720"/>
      <w:jc w:val="both"/>
    </w:pPr>
    <w:rPr>
      <w:rFonts w:ascii="Times New Roman" w:eastAsia="Times New Roman" w:hAnsi="Times New Roman" w:cs="Times New Roman"/>
      <w:szCs w:val="20"/>
      <w:lang w:val="en-US"/>
    </w:rPr>
  </w:style>
  <w:style w:type="paragraph" w:customStyle="1" w:styleId="References">
    <w:name w:val="References"/>
    <w:basedOn w:val="Normal"/>
    <w:rsid w:val="0042293C"/>
    <w:pPr>
      <w:autoSpaceDE w:val="0"/>
      <w:autoSpaceDN w:val="0"/>
      <w:adjustRightInd w:val="0"/>
      <w:ind w:left="720" w:hanging="720"/>
      <w:jc w:val="both"/>
    </w:pPr>
    <w:rPr>
      <w:rFonts w:ascii="Times New Roman" w:eastAsia="Times New Roman" w:hAnsi="Times New Roman" w:cs="Times New Roman"/>
      <w:szCs w:val="20"/>
      <w:lang w:val="en-US"/>
    </w:rPr>
  </w:style>
  <w:style w:type="character" w:customStyle="1" w:styleId="apple-converted-space">
    <w:name w:val="apple-converted-space"/>
    <w:basedOn w:val="DefaultParagraphFont"/>
    <w:rsid w:val="00D751F3"/>
  </w:style>
  <w:style w:type="character" w:customStyle="1" w:styleId="Heading4Char">
    <w:name w:val="Heading 4 Char"/>
    <w:basedOn w:val="DefaultParagraphFont"/>
    <w:link w:val="Heading4"/>
    <w:uiPriority w:val="9"/>
    <w:rsid w:val="00D85534"/>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471136">
      <w:bodyDiv w:val="1"/>
      <w:marLeft w:val="0"/>
      <w:marRight w:val="0"/>
      <w:marTop w:val="0"/>
      <w:marBottom w:val="0"/>
      <w:divBdr>
        <w:top w:val="none" w:sz="0" w:space="0" w:color="auto"/>
        <w:left w:val="none" w:sz="0" w:space="0" w:color="auto"/>
        <w:bottom w:val="none" w:sz="0" w:space="0" w:color="auto"/>
        <w:right w:val="none" w:sz="0" w:space="0" w:color="auto"/>
      </w:divBdr>
    </w:div>
    <w:div w:id="17791758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6" Type="http://schemas.openxmlformats.org/officeDocument/2006/relationships/footnotes" Target="footnotes.xml"/><Relationship Id="rId1" Type="http://schemas.openxmlformats.org/officeDocument/2006/relationships/numbering" Target="numbering.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24C27054B5D54E9E1933BE866FB5E3" ma:contentTypeVersion="10" ma:contentTypeDescription="Create a new document." ma:contentTypeScope="" ma:versionID="443576b37466d81b2322940b8498d251">
  <xsd:schema xmlns:xsd="http://www.w3.org/2001/XMLSchema" xmlns:xs="http://www.w3.org/2001/XMLSchema" xmlns:p="http://schemas.microsoft.com/office/2006/metadata/properties" xmlns:ns2="71861b24-b415-456e-a26d-5aef2b40d2e6" xmlns:ns3="7ae1ac60-2497-46de-9905-266debe4c85c" targetNamespace="http://schemas.microsoft.com/office/2006/metadata/properties" ma:root="true" ma:fieldsID="d57dc141913eb3e3b89dbeb2dfdc706c" ns2:_="" ns3:_="">
    <xsd:import namespace="71861b24-b415-456e-a26d-5aef2b40d2e6"/>
    <xsd:import namespace="7ae1ac60-2497-46de-9905-266debe4c85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861b24-b415-456e-a26d-5aef2b40d2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fab896fa-f975-4241-972e-2e922d8f5790"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e1ac60-2497-46de-9905-266debe4c8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8e44e57-73a8-4d90-a99b-1ccacf197e45}" ma:internalName="TaxCatchAll" ma:showField="CatchAllData" ma:web="7ae1ac60-2497-46de-9905-266debe4c8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1861b24-b415-456e-a26d-5aef2b40d2e6">
      <Terms xmlns="http://schemas.microsoft.com/office/infopath/2007/PartnerControls"/>
    </lcf76f155ced4ddcb4097134ff3c332f>
    <TaxCatchAll xmlns="7ae1ac60-2497-46de-9905-266debe4c85c" xsi:nil="true"/>
  </documentManagement>
</p:properties>
</file>

<file path=customXml/itemProps1.xml><?xml version="1.0" encoding="utf-8"?>
<ds:datastoreItem xmlns:ds="http://schemas.openxmlformats.org/officeDocument/2006/customXml" ds:itemID="{9F1A2555-D476-4714-967D-322AE67376C6}"/>
</file>

<file path=customXml/itemProps2.xml><?xml version="1.0" encoding="utf-8"?>
<ds:datastoreItem xmlns:ds="http://schemas.openxmlformats.org/officeDocument/2006/customXml" ds:itemID="{43191B3A-3CC2-48D4-B314-67CB2EE907B1}"/>
</file>

<file path=customXml/itemProps3.xml><?xml version="1.0" encoding="utf-8"?>
<ds:datastoreItem xmlns:ds="http://schemas.openxmlformats.org/officeDocument/2006/customXml" ds:itemID="{ECB21D31-28C5-42E0-9E27-6106CB76A6BF}"/>
</file>

<file path=docProps/app.xml><?xml version="1.0" encoding="utf-8"?>
<Properties xmlns="http://schemas.openxmlformats.org/officeDocument/2006/extended-properties" xmlns:vt="http://schemas.openxmlformats.org/officeDocument/2006/docPropsVTypes">
  <Template>Normal.dotm</Template>
  <TotalTime>153</TotalTime>
  <Pages>5</Pages>
  <Words>1754</Words>
  <Characters>10000</Characters>
  <Application>Microsoft Macintosh Word</Application>
  <DocSecurity>0</DocSecurity>
  <Lines>83</Lines>
  <Paragraphs>23</Paragraphs>
  <ScaleCrop>false</ScaleCrop>
  <Company>Dawson College</Company>
  <LinksUpToDate>false</LinksUpToDate>
  <CharactersWithSpaces>11731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whittaker</dc:creator>
  <cp:keywords/>
  <dc:description/>
  <cp:lastModifiedBy>Elizabeth Charles</cp:lastModifiedBy>
  <cp:revision>18</cp:revision>
  <dcterms:created xsi:type="dcterms:W3CDTF">2013-09-15T19:44:00Z</dcterms:created>
  <dcterms:modified xsi:type="dcterms:W3CDTF">2013-09-15T23:19:00Z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0x0101008F24C27054B5D54E9E1933BE866FB5E3</vt:lpwstr>
  </property>
</Properties>
</file>